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E3" w:rsidRPr="003A7DCE" w:rsidRDefault="003D0B3F" w:rsidP="00726C15">
      <w:pPr>
        <w:jc w:val="center"/>
        <w:rPr>
          <w:rFonts w:ascii="Times New Roman" w:hAnsi="Times New Roman" w:cs="Times New Roman"/>
          <w:b/>
          <w:caps/>
          <w:sz w:val="28"/>
          <w:szCs w:val="28"/>
        </w:rPr>
      </w:pPr>
      <w:r>
        <w:rPr>
          <w:rFonts w:ascii="Times New Roman" w:hAnsi="Times New Roman" w:cs="Times New Roman"/>
          <w:b/>
          <w:caps/>
          <w:sz w:val="28"/>
          <w:szCs w:val="28"/>
        </w:rPr>
        <w:t xml:space="preserve">BULK DATA VERIFICATION AND INDEMNIFICATION </w:t>
      </w:r>
      <w:r w:rsidR="00726C15" w:rsidRPr="003A7DCE">
        <w:rPr>
          <w:rFonts w:ascii="Times New Roman" w:hAnsi="Times New Roman" w:cs="Times New Roman"/>
          <w:b/>
          <w:caps/>
          <w:sz w:val="28"/>
          <w:szCs w:val="28"/>
        </w:rPr>
        <w:t>Agreement</w:t>
      </w:r>
    </w:p>
    <w:p w:rsidR="005871EE" w:rsidRDefault="00726C15" w:rsidP="005871EE">
      <w:pPr>
        <w:pStyle w:val="CM10"/>
        <w:spacing w:line="280" w:lineRule="atLeast"/>
        <w:ind w:firstLine="720"/>
        <w:jc w:val="both"/>
        <w:rPr>
          <w:rFonts w:ascii="Times New Roman" w:hAnsi="Times New Roman" w:cs="Times New Roman"/>
          <w:color w:val="000000"/>
        </w:rPr>
      </w:pPr>
      <w:r w:rsidRPr="000B596E">
        <w:rPr>
          <w:rFonts w:ascii="Times New Roman" w:hAnsi="Times New Roman" w:cs="Times New Roman"/>
          <w:color w:val="000000"/>
        </w:rPr>
        <w:t>THIS AGREEMENT is made and entered into by and between the STATE OF MINNESOTA, STATE COURT ADMINISTRATOR'S OFFICE, located a</w:t>
      </w:r>
      <w:r w:rsidR="003A7DCE">
        <w:rPr>
          <w:rFonts w:ascii="Times New Roman" w:hAnsi="Times New Roman" w:cs="Times New Roman"/>
          <w:color w:val="000000"/>
        </w:rPr>
        <w:t>t 135 Minnesota Judicial Center,</w:t>
      </w:r>
      <w:r w:rsidRPr="000B596E">
        <w:rPr>
          <w:rFonts w:ascii="Times New Roman" w:hAnsi="Times New Roman" w:cs="Times New Roman"/>
          <w:color w:val="000000"/>
        </w:rPr>
        <w:t xml:space="preserve"> 25 Rev. Dr. Martin Luther King, Jr. Blvd.</w:t>
      </w:r>
      <w:r w:rsidR="003A7DCE">
        <w:rPr>
          <w:rFonts w:ascii="Times New Roman" w:hAnsi="Times New Roman" w:cs="Times New Roman"/>
          <w:color w:val="000000"/>
        </w:rPr>
        <w:t>,</w:t>
      </w:r>
      <w:r w:rsidRPr="000B596E">
        <w:rPr>
          <w:rFonts w:ascii="Times New Roman" w:hAnsi="Times New Roman" w:cs="Times New Roman"/>
          <w:color w:val="000000"/>
        </w:rPr>
        <w:t xml:space="preserve"> St. Paul, MN 55155 ("the </w:t>
      </w:r>
      <w:r w:rsidRPr="000B596E">
        <w:rPr>
          <w:rFonts w:ascii="Times New Roman" w:hAnsi="Times New Roman" w:cs="Times New Roman"/>
          <w:b/>
          <w:color w:val="000000"/>
        </w:rPr>
        <w:t>STATE</w:t>
      </w:r>
      <w:r w:rsidRPr="000B596E">
        <w:rPr>
          <w:rFonts w:ascii="Times New Roman" w:hAnsi="Times New Roman" w:cs="Times New Roman"/>
          <w:color w:val="000000"/>
        </w:rPr>
        <w:t xml:space="preserve">") and the </w:t>
      </w:r>
      <w:r w:rsidR="003D0B3F">
        <w:rPr>
          <w:rFonts w:ascii="Times New Roman" w:hAnsi="Times New Roman" w:cs="Times New Roman"/>
          <w:color w:val="000000"/>
        </w:rPr>
        <w:t>_______</w:t>
      </w:r>
      <w:ins w:id="0" w:author="Webster, MaryJo" w:date="2016-09-28T14:25:00Z">
        <w:r w:rsidR="00126F8A">
          <w:rPr>
            <w:rFonts w:ascii="Times New Roman" w:hAnsi="Times New Roman" w:cs="Times New Roman"/>
            <w:color w:val="000000"/>
          </w:rPr>
          <w:t xml:space="preserve"> Star Tribune</w:t>
        </w:r>
      </w:ins>
      <w:ins w:id="1" w:author="Webster, MaryJo" w:date="2016-10-17T08:43:00Z">
        <w:r w:rsidR="009B576D">
          <w:rPr>
            <w:rFonts w:ascii="Times New Roman" w:hAnsi="Times New Roman" w:cs="Times New Roman"/>
            <w:color w:val="000000"/>
          </w:rPr>
          <w:t xml:space="preserve"> Media Company LLC</w:t>
        </w:r>
      </w:ins>
      <w:bookmarkStart w:id="2" w:name="_GoBack"/>
      <w:bookmarkEnd w:id="2"/>
      <w:r w:rsidR="003D0B3F">
        <w:rPr>
          <w:rFonts w:ascii="Times New Roman" w:hAnsi="Times New Roman" w:cs="Times New Roman"/>
          <w:color w:val="000000"/>
        </w:rPr>
        <w:t>___________________________</w:t>
      </w:r>
      <w:r w:rsidRPr="000B596E">
        <w:rPr>
          <w:rFonts w:ascii="Times New Roman" w:hAnsi="Times New Roman" w:cs="Times New Roman"/>
          <w:color w:val="000000"/>
        </w:rPr>
        <w:t>("</w:t>
      </w:r>
      <w:r w:rsidRPr="000B596E">
        <w:rPr>
          <w:rFonts w:ascii="Times New Roman" w:hAnsi="Times New Roman" w:cs="Times New Roman"/>
          <w:b/>
          <w:color w:val="000000"/>
        </w:rPr>
        <w:t>U</w:t>
      </w:r>
      <w:r w:rsidR="003D0B3F">
        <w:rPr>
          <w:rFonts w:ascii="Times New Roman" w:hAnsi="Times New Roman" w:cs="Times New Roman"/>
          <w:b/>
          <w:color w:val="000000"/>
        </w:rPr>
        <w:t>ser</w:t>
      </w:r>
      <w:r w:rsidR="005871EE">
        <w:rPr>
          <w:rFonts w:ascii="Times New Roman" w:hAnsi="Times New Roman" w:cs="Times New Roman"/>
          <w:color w:val="000000"/>
        </w:rPr>
        <w:t>").</w:t>
      </w:r>
    </w:p>
    <w:p w:rsidR="005871EE" w:rsidRPr="005871EE" w:rsidRDefault="005871EE" w:rsidP="005871EE"/>
    <w:p w:rsidR="006469C7" w:rsidRPr="00EF439B" w:rsidRDefault="006469C7" w:rsidP="006469C7">
      <w:pPr>
        <w:jc w:val="center"/>
        <w:rPr>
          <w:rFonts w:ascii="Times New Roman" w:hAnsi="Times New Roman" w:cs="Times New Roman"/>
          <w:b/>
          <w:sz w:val="24"/>
          <w:szCs w:val="24"/>
        </w:rPr>
      </w:pPr>
      <w:r w:rsidRPr="00EF439B">
        <w:rPr>
          <w:rFonts w:ascii="Times New Roman" w:hAnsi="Times New Roman" w:cs="Times New Roman"/>
          <w:b/>
          <w:sz w:val="24"/>
          <w:szCs w:val="24"/>
        </w:rPr>
        <w:t>Recitals</w:t>
      </w:r>
    </w:p>
    <w:p w:rsidR="000B596E" w:rsidRDefault="006469C7" w:rsidP="005871EE">
      <w:pPr>
        <w:pStyle w:val="CM10"/>
        <w:spacing w:line="278" w:lineRule="atLeast"/>
        <w:jc w:val="both"/>
        <w:rPr>
          <w:rFonts w:ascii="Times New Roman" w:hAnsi="Times New Roman" w:cs="Times New Roman"/>
          <w:color w:val="000000"/>
        </w:rPr>
      </w:pPr>
      <w:r w:rsidRPr="00EF439B">
        <w:rPr>
          <w:rFonts w:ascii="Times New Roman" w:hAnsi="Times New Roman" w:cs="Times New Roman"/>
          <w:color w:val="000000"/>
        </w:rPr>
        <w:t>U</w:t>
      </w:r>
      <w:r w:rsidR="003D0B3F">
        <w:rPr>
          <w:rFonts w:ascii="Times New Roman" w:hAnsi="Times New Roman" w:cs="Times New Roman"/>
          <w:color w:val="000000"/>
        </w:rPr>
        <w:t>ser</w:t>
      </w:r>
      <w:r w:rsidRPr="00EF439B">
        <w:rPr>
          <w:rFonts w:ascii="Times New Roman" w:hAnsi="Times New Roman" w:cs="Times New Roman"/>
          <w:color w:val="000000"/>
        </w:rPr>
        <w:t xml:space="preserve"> desires a copy of the STATE's </w:t>
      </w:r>
      <w:r w:rsidR="003D0B3F">
        <w:rPr>
          <w:rFonts w:ascii="Times New Roman" w:hAnsi="Times New Roman" w:cs="Times New Roman"/>
          <w:color w:val="000000"/>
        </w:rPr>
        <w:t xml:space="preserve">bulk </w:t>
      </w:r>
      <w:r w:rsidRPr="00EF439B">
        <w:rPr>
          <w:rFonts w:ascii="Times New Roman" w:hAnsi="Times New Roman" w:cs="Times New Roman"/>
          <w:color w:val="000000"/>
        </w:rPr>
        <w:t>data</w:t>
      </w:r>
      <w:r w:rsidR="003D0B3F">
        <w:rPr>
          <w:rFonts w:ascii="Times New Roman" w:hAnsi="Times New Roman" w:cs="Times New Roman"/>
          <w:color w:val="000000"/>
        </w:rPr>
        <w:t xml:space="preserve"> described </w:t>
      </w:r>
      <w:proofErr w:type="gramStart"/>
      <w:r w:rsidR="003D0B3F">
        <w:rPr>
          <w:rFonts w:ascii="Times New Roman" w:hAnsi="Times New Roman" w:cs="Times New Roman"/>
          <w:color w:val="000000"/>
        </w:rPr>
        <w:t xml:space="preserve">as </w:t>
      </w:r>
      <w:r w:rsidRPr="00EF439B">
        <w:rPr>
          <w:rFonts w:ascii="Times New Roman" w:hAnsi="Times New Roman" w:cs="Times New Roman"/>
          <w:color w:val="000000"/>
        </w:rPr>
        <w:t xml:space="preserve"> </w:t>
      </w:r>
      <w:r w:rsidR="003D0B3F">
        <w:rPr>
          <w:rFonts w:ascii="Times New Roman" w:hAnsi="Times New Roman" w:cs="Times New Roman"/>
          <w:color w:val="000000"/>
        </w:rPr>
        <w:t>_</w:t>
      </w:r>
      <w:proofErr w:type="gramEnd"/>
      <w:ins w:id="3" w:author="Webster, MaryJo" w:date="2016-09-28T18:03:00Z">
        <w:r w:rsidR="006C319D">
          <w:rPr>
            <w:rFonts w:ascii="Times New Roman" w:hAnsi="Times New Roman" w:cs="Times New Roman"/>
            <w:color w:val="000000"/>
          </w:rPr>
          <w:t xml:space="preserve">criminal with traffic, civil cases, </w:t>
        </w:r>
        <w:proofErr w:type="spellStart"/>
        <w:r w:rsidR="006C319D">
          <w:rPr>
            <w:rFonts w:ascii="Times New Roman" w:hAnsi="Times New Roman" w:cs="Times New Roman"/>
            <w:color w:val="000000"/>
          </w:rPr>
          <w:t>evications</w:t>
        </w:r>
      </w:ins>
      <w:proofErr w:type="spellEnd"/>
      <w:r w:rsidR="003D0B3F">
        <w:rPr>
          <w:rFonts w:ascii="Times New Roman" w:hAnsi="Times New Roman" w:cs="Times New Roman"/>
          <w:color w:val="000000"/>
        </w:rPr>
        <w:t>_________________________________________</w:t>
      </w:r>
      <w:r w:rsidR="00344D33" w:rsidRPr="00EF439B">
        <w:rPr>
          <w:rFonts w:ascii="Times New Roman" w:hAnsi="Times New Roman" w:cs="Times New Roman"/>
          <w:color w:val="000000"/>
        </w:rPr>
        <w:t>(</w:t>
      </w:r>
      <w:r w:rsidRPr="00EF439B">
        <w:rPr>
          <w:rFonts w:ascii="Times New Roman" w:hAnsi="Times New Roman" w:cs="Times New Roman"/>
          <w:color w:val="000000"/>
        </w:rPr>
        <w:t xml:space="preserve">"the </w:t>
      </w:r>
      <w:r w:rsidRPr="00DD1500">
        <w:rPr>
          <w:rFonts w:ascii="Times New Roman" w:hAnsi="Times New Roman" w:cs="Times New Roman"/>
          <w:b/>
          <w:color w:val="000000"/>
        </w:rPr>
        <w:t>Records</w:t>
      </w:r>
      <w:r w:rsidRPr="00EF439B">
        <w:rPr>
          <w:rFonts w:ascii="Times New Roman" w:hAnsi="Times New Roman" w:cs="Times New Roman"/>
          <w:color w:val="000000"/>
        </w:rPr>
        <w:t xml:space="preserve">") pursuant to the terms and conditions set forth in this Agreement. </w:t>
      </w:r>
    </w:p>
    <w:p w:rsidR="00EF439B" w:rsidRPr="00EF439B" w:rsidRDefault="00EF439B" w:rsidP="00EF439B"/>
    <w:p w:rsidR="000B596E" w:rsidRPr="00EF439B" w:rsidRDefault="000B596E" w:rsidP="000B596E">
      <w:pPr>
        <w:autoSpaceDE w:val="0"/>
        <w:autoSpaceDN w:val="0"/>
        <w:adjustRightInd w:val="0"/>
        <w:spacing w:after="0" w:line="240" w:lineRule="auto"/>
        <w:jc w:val="center"/>
        <w:rPr>
          <w:rFonts w:ascii="Times New Roman" w:hAnsi="Times New Roman" w:cs="Times New Roman"/>
          <w:b/>
          <w:sz w:val="24"/>
          <w:szCs w:val="24"/>
        </w:rPr>
      </w:pPr>
      <w:r w:rsidRPr="00EF439B">
        <w:rPr>
          <w:rFonts w:ascii="Times New Roman" w:hAnsi="Times New Roman" w:cs="Times New Roman"/>
          <w:b/>
          <w:sz w:val="24"/>
          <w:szCs w:val="24"/>
        </w:rPr>
        <w:t>Agreement</w:t>
      </w:r>
    </w:p>
    <w:p w:rsidR="000B596E" w:rsidRPr="00EF439B" w:rsidRDefault="000B596E" w:rsidP="000B596E">
      <w:pPr>
        <w:autoSpaceDE w:val="0"/>
        <w:autoSpaceDN w:val="0"/>
        <w:adjustRightInd w:val="0"/>
        <w:spacing w:after="0" w:line="240" w:lineRule="auto"/>
        <w:jc w:val="center"/>
        <w:rPr>
          <w:rFonts w:ascii="Times New Roman" w:hAnsi="Times New Roman" w:cs="Times New Roman"/>
          <w:b/>
          <w:sz w:val="24"/>
          <w:szCs w:val="24"/>
        </w:rPr>
      </w:pPr>
    </w:p>
    <w:p w:rsidR="000B596E" w:rsidRPr="00EF439B" w:rsidRDefault="000B596E" w:rsidP="000B596E">
      <w:pPr>
        <w:autoSpaceDE w:val="0"/>
        <w:autoSpaceDN w:val="0"/>
        <w:adjustRightInd w:val="0"/>
        <w:spacing w:after="0" w:line="240" w:lineRule="auto"/>
        <w:ind w:firstLine="720"/>
        <w:rPr>
          <w:rFonts w:ascii="Times New Roman" w:hAnsi="Times New Roman" w:cs="Times New Roman"/>
          <w:sz w:val="24"/>
          <w:szCs w:val="24"/>
        </w:rPr>
      </w:pPr>
      <w:r w:rsidRPr="00EF439B">
        <w:rPr>
          <w:rFonts w:ascii="Times New Roman" w:hAnsi="Times New Roman" w:cs="Times New Roman"/>
          <w:sz w:val="24"/>
          <w:szCs w:val="24"/>
        </w:rPr>
        <w:t>NOW, THEREFORE, in consideration of the foregoing and of the mutual agreements, promises and covenants contained herein, the STATE and U</w:t>
      </w:r>
      <w:r w:rsidR="004E3563">
        <w:rPr>
          <w:rFonts w:ascii="Times New Roman" w:hAnsi="Times New Roman" w:cs="Times New Roman"/>
          <w:sz w:val="24"/>
          <w:szCs w:val="24"/>
        </w:rPr>
        <w:t>ser</w:t>
      </w:r>
      <w:r w:rsidRPr="00EF439B">
        <w:rPr>
          <w:rFonts w:ascii="Times New Roman" w:hAnsi="Times New Roman" w:cs="Times New Roman"/>
          <w:sz w:val="24"/>
          <w:szCs w:val="24"/>
        </w:rPr>
        <w:t xml:space="preserve"> hereby agree as follows:</w:t>
      </w:r>
    </w:p>
    <w:p w:rsidR="000B596E" w:rsidRPr="00EF439B" w:rsidRDefault="000B596E" w:rsidP="000B596E">
      <w:pPr>
        <w:autoSpaceDE w:val="0"/>
        <w:autoSpaceDN w:val="0"/>
        <w:adjustRightInd w:val="0"/>
        <w:spacing w:after="0" w:line="240" w:lineRule="auto"/>
        <w:ind w:firstLine="720"/>
        <w:rPr>
          <w:rFonts w:ascii="Times New Roman" w:hAnsi="Times New Roman" w:cs="Times New Roman"/>
          <w:sz w:val="24"/>
          <w:szCs w:val="24"/>
        </w:rPr>
      </w:pPr>
    </w:p>
    <w:p w:rsidR="000B596E" w:rsidRPr="00EF439B" w:rsidRDefault="000B596E" w:rsidP="00E356BE">
      <w:pPr>
        <w:autoSpaceDE w:val="0"/>
        <w:autoSpaceDN w:val="0"/>
        <w:adjustRightInd w:val="0"/>
        <w:spacing w:after="0" w:line="240" w:lineRule="auto"/>
        <w:ind w:firstLine="720"/>
        <w:rPr>
          <w:rFonts w:ascii="Times New Roman" w:hAnsi="Times New Roman" w:cs="Times New Roman"/>
          <w:sz w:val="24"/>
          <w:szCs w:val="24"/>
        </w:rPr>
      </w:pPr>
      <w:r w:rsidRPr="00EF439B">
        <w:rPr>
          <w:rFonts w:ascii="Times New Roman" w:hAnsi="Times New Roman" w:cs="Times New Roman"/>
          <w:b/>
          <w:sz w:val="24"/>
          <w:szCs w:val="24"/>
        </w:rPr>
        <w:t>1</w:t>
      </w:r>
      <w:r w:rsidRPr="00EF439B">
        <w:rPr>
          <w:rFonts w:ascii="Times New Roman" w:hAnsi="Times New Roman" w:cs="Times New Roman"/>
          <w:sz w:val="24"/>
          <w:szCs w:val="24"/>
        </w:rPr>
        <w:t xml:space="preserve">. </w:t>
      </w:r>
      <w:r w:rsidRPr="00EF439B">
        <w:rPr>
          <w:rFonts w:ascii="Times New Roman" w:hAnsi="Times New Roman" w:cs="Times New Roman"/>
          <w:b/>
          <w:sz w:val="24"/>
          <w:szCs w:val="24"/>
        </w:rPr>
        <w:t>EFFECTIVE DATE; TERMINATION</w:t>
      </w:r>
      <w:r w:rsidRPr="00EF439B">
        <w:rPr>
          <w:rFonts w:ascii="Times New Roman" w:hAnsi="Times New Roman" w:cs="Times New Roman"/>
          <w:sz w:val="24"/>
          <w:szCs w:val="24"/>
        </w:rPr>
        <w:t>. This Agreement is effective as of the date</w:t>
      </w:r>
      <w:r w:rsidR="00E356BE" w:rsidRPr="00EF439B">
        <w:rPr>
          <w:rFonts w:ascii="Times New Roman" w:hAnsi="Times New Roman" w:cs="Times New Roman"/>
          <w:sz w:val="24"/>
          <w:szCs w:val="24"/>
        </w:rPr>
        <w:t xml:space="preserve"> </w:t>
      </w:r>
      <w:r w:rsidRPr="00EF439B">
        <w:rPr>
          <w:rFonts w:ascii="Times New Roman" w:hAnsi="Times New Roman" w:cs="Times New Roman"/>
          <w:sz w:val="24"/>
          <w:szCs w:val="24"/>
        </w:rPr>
        <w:t>executed by the STATE and shall continue in full force and effect according to its terms. The</w:t>
      </w:r>
    </w:p>
    <w:p w:rsidR="000B596E" w:rsidRPr="00EF439B" w:rsidRDefault="000B596E" w:rsidP="00E356BE">
      <w:pPr>
        <w:autoSpaceDE w:val="0"/>
        <w:autoSpaceDN w:val="0"/>
        <w:adjustRightInd w:val="0"/>
        <w:spacing w:after="0" w:line="240" w:lineRule="auto"/>
        <w:rPr>
          <w:rFonts w:ascii="Times New Roman" w:hAnsi="Times New Roman" w:cs="Times New Roman"/>
          <w:sz w:val="24"/>
          <w:szCs w:val="24"/>
        </w:rPr>
      </w:pPr>
      <w:r w:rsidRPr="00EF439B">
        <w:rPr>
          <w:rFonts w:ascii="Times New Roman" w:hAnsi="Times New Roman" w:cs="Times New Roman"/>
          <w:sz w:val="24"/>
          <w:szCs w:val="24"/>
        </w:rPr>
        <w:t xml:space="preserve">STATE may terminate this Agreement without prior notice to the </w:t>
      </w:r>
      <w:r w:rsidR="003D0B3F">
        <w:rPr>
          <w:rFonts w:ascii="Times New Roman" w:hAnsi="Times New Roman" w:cs="Times New Roman"/>
          <w:sz w:val="24"/>
          <w:szCs w:val="24"/>
        </w:rPr>
        <w:t>User</w:t>
      </w:r>
      <w:r w:rsidRPr="00EF439B">
        <w:rPr>
          <w:rFonts w:ascii="Times New Roman" w:hAnsi="Times New Roman" w:cs="Times New Roman"/>
          <w:sz w:val="24"/>
          <w:szCs w:val="24"/>
        </w:rPr>
        <w:t xml:space="preserve"> upon any violati</w:t>
      </w:r>
      <w:r w:rsidR="00E356BE" w:rsidRPr="00EF439B">
        <w:rPr>
          <w:rFonts w:ascii="Times New Roman" w:hAnsi="Times New Roman" w:cs="Times New Roman"/>
          <w:sz w:val="24"/>
          <w:szCs w:val="24"/>
        </w:rPr>
        <w:t xml:space="preserve">on or </w:t>
      </w:r>
      <w:r w:rsidRPr="00EF439B">
        <w:rPr>
          <w:rFonts w:ascii="Times New Roman" w:hAnsi="Times New Roman" w:cs="Times New Roman"/>
          <w:sz w:val="24"/>
          <w:szCs w:val="24"/>
        </w:rPr>
        <w:t>breach of this Agreement by U</w:t>
      </w:r>
      <w:r w:rsidR="003D0B3F">
        <w:rPr>
          <w:rFonts w:ascii="Times New Roman" w:hAnsi="Times New Roman" w:cs="Times New Roman"/>
          <w:sz w:val="24"/>
          <w:szCs w:val="24"/>
        </w:rPr>
        <w:t>ser</w:t>
      </w:r>
      <w:r w:rsidRPr="00EF439B">
        <w:rPr>
          <w:rFonts w:ascii="Times New Roman" w:hAnsi="Times New Roman" w:cs="Times New Roman"/>
          <w:sz w:val="24"/>
          <w:szCs w:val="24"/>
        </w:rPr>
        <w:t>. U</w:t>
      </w:r>
      <w:r w:rsidR="003D0B3F">
        <w:rPr>
          <w:rFonts w:ascii="Times New Roman" w:hAnsi="Times New Roman" w:cs="Times New Roman"/>
          <w:sz w:val="24"/>
          <w:szCs w:val="24"/>
        </w:rPr>
        <w:t>ser</w:t>
      </w:r>
      <w:r w:rsidRPr="00EF439B">
        <w:rPr>
          <w:rFonts w:ascii="Times New Roman" w:hAnsi="Times New Roman" w:cs="Times New Roman"/>
          <w:sz w:val="24"/>
          <w:szCs w:val="24"/>
        </w:rPr>
        <w:t xml:space="preserve"> may terminate this Agreemen</w:t>
      </w:r>
      <w:r w:rsidR="00E356BE" w:rsidRPr="00EF439B">
        <w:rPr>
          <w:rFonts w:ascii="Times New Roman" w:hAnsi="Times New Roman" w:cs="Times New Roman"/>
          <w:sz w:val="24"/>
          <w:szCs w:val="24"/>
        </w:rPr>
        <w:t xml:space="preserve">t at any time by written notice </w:t>
      </w:r>
      <w:r w:rsidRPr="00EF439B">
        <w:rPr>
          <w:rFonts w:ascii="Times New Roman" w:hAnsi="Times New Roman" w:cs="Times New Roman"/>
          <w:sz w:val="24"/>
          <w:szCs w:val="24"/>
        </w:rPr>
        <w:t xml:space="preserve">to the STATE. </w:t>
      </w:r>
      <w:r w:rsidR="00B838DA">
        <w:rPr>
          <w:rFonts w:ascii="Times New Roman" w:hAnsi="Times New Roman" w:cs="Times New Roman"/>
          <w:sz w:val="24"/>
          <w:szCs w:val="24"/>
        </w:rPr>
        <w:t xml:space="preserve"> </w:t>
      </w:r>
      <w:r w:rsidR="00E356BE" w:rsidRPr="00EF439B">
        <w:rPr>
          <w:rFonts w:ascii="Times New Roman" w:hAnsi="Times New Roman" w:cs="Times New Roman"/>
          <w:sz w:val="24"/>
          <w:szCs w:val="24"/>
        </w:rPr>
        <w:t>The provisions of sections 1 and 3 through 1</w:t>
      </w:r>
      <w:r w:rsidR="00B838DA">
        <w:rPr>
          <w:rFonts w:ascii="Times New Roman" w:hAnsi="Times New Roman" w:cs="Times New Roman"/>
          <w:sz w:val="24"/>
          <w:szCs w:val="24"/>
        </w:rPr>
        <w:t>5</w:t>
      </w:r>
      <w:r w:rsidR="00E356BE" w:rsidRPr="00EF439B">
        <w:rPr>
          <w:rFonts w:ascii="Times New Roman" w:hAnsi="Times New Roman" w:cs="Times New Roman"/>
          <w:sz w:val="24"/>
          <w:szCs w:val="24"/>
        </w:rPr>
        <w:t xml:space="preserve"> </w:t>
      </w:r>
      <w:r w:rsidRPr="00EF439B">
        <w:rPr>
          <w:rFonts w:ascii="Times New Roman" w:hAnsi="Times New Roman" w:cs="Times New Roman"/>
          <w:sz w:val="24"/>
          <w:szCs w:val="24"/>
        </w:rPr>
        <w:t>shall survive any termination of this Agreement.</w:t>
      </w:r>
    </w:p>
    <w:p w:rsidR="00E356BE" w:rsidRPr="00EF439B" w:rsidRDefault="00E356BE" w:rsidP="00E356BE">
      <w:pPr>
        <w:autoSpaceDE w:val="0"/>
        <w:autoSpaceDN w:val="0"/>
        <w:adjustRightInd w:val="0"/>
        <w:spacing w:after="0" w:line="240" w:lineRule="auto"/>
        <w:rPr>
          <w:rFonts w:ascii="Times New Roman" w:hAnsi="Times New Roman" w:cs="Times New Roman"/>
          <w:sz w:val="24"/>
          <w:szCs w:val="24"/>
        </w:rPr>
      </w:pPr>
    </w:p>
    <w:p w:rsidR="00385E4D" w:rsidRDefault="00E356BE" w:rsidP="00EA17D6">
      <w:pPr>
        <w:autoSpaceDE w:val="0"/>
        <w:autoSpaceDN w:val="0"/>
        <w:adjustRightInd w:val="0"/>
        <w:spacing w:after="0" w:line="240" w:lineRule="auto"/>
        <w:ind w:firstLine="720"/>
        <w:rPr>
          <w:rFonts w:ascii="Times New Roman" w:hAnsi="Times New Roman" w:cs="Times New Roman"/>
          <w:sz w:val="24"/>
          <w:szCs w:val="24"/>
        </w:rPr>
      </w:pPr>
      <w:r w:rsidRPr="00EF439B">
        <w:rPr>
          <w:rFonts w:ascii="Times New Roman" w:hAnsi="Times New Roman" w:cs="Times New Roman"/>
          <w:b/>
          <w:sz w:val="24"/>
          <w:szCs w:val="24"/>
        </w:rPr>
        <w:t>2. RELEASE OF RECORDS</w:t>
      </w:r>
      <w:r w:rsidR="00385E4D">
        <w:rPr>
          <w:rFonts w:ascii="Times New Roman" w:hAnsi="Times New Roman" w:cs="Times New Roman"/>
          <w:b/>
          <w:sz w:val="24"/>
          <w:szCs w:val="24"/>
        </w:rPr>
        <w:t>; FEES AND FEE WAIVER ADDITIONAL CONDITIONS</w:t>
      </w:r>
      <w:r w:rsidRPr="00EF439B">
        <w:rPr>
          <w:rFonts w:ascii="Times New Roman" w:hAnsi="Times New Roman" w:cs="Times New Roman"/>
          <w:sz w:val="24"/>
          <w:szCs w:val="24"/>
        </w:rPr>
        <w:t xml:space="preserve">. </w:t>
      </w:r>
    </w:p>
    <w:p w:rsidR="00385E4D" w:rsidRDefault="00385E4D" w:rsidP="00EA17D6">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E356BE" w:rsidRPr="00EF439B">
        <w:rPr>
          <w:rFonts w:ascii="Times New Roman" w:hAnsi="Times New Roman" w:cs="Times New Roman"/>
          <w:sz w:val="24"/>
          <w:szCs w:val="24"/>
        </w:rPr>
        <w:t>Promptly following the effective date</w:t>
      </w:r>
      <w:r w:rsidR="00B838DA">
        <w:rPr>
          <w:rFonts w:ascii="Times New Roman" w:hAnsi="Times New Roman" w:cs="Times New Roman"/>
          <w:sz w:val="24"/>
          <w:szCs w:val="24"/>
        </w:rPr>
        <w:t xml:space="preserve"> and payment of any required fees</w:t>
      </w:r>
      <w:r>
        <w:rPr>
          <w:rFonts w:ascii="Times New Roman" w:hAnsi="Times New Roman" w:cs="Times New Roman"/>
          <w:sz w:val="24"/>
          <w:szCs w:val="24"/>
        </w:rPr>
        <w:t xml:space="preserve"> </w:t>
      </w:r>
      <w:r w:rsidR="00E356BE" w:rsidRPr="00EF439B">
        <w:rPr>
          <w:rFonts w:ascii="Times New Roman" w:hAnsi="Times New Roman" w:cs="Times New Roman"/>
          <w:sz w:val="24"/>
          <w:szCs w:val="24"/>
        </w:rPr>
        <w:t xml:space="preserve">the STATE shall </w:t>
      </w:r>
      <w:r w:rsidR="00050A6B">
        <w:rPr>
          <w:rFonts w:ascii="Times New Roman" w:hAnsi="Times New Roman" w:cs="Times New Roman"/>
          <w:sz w:val="24"/>
          <w:szCs w:val="24"/>
        </w:rPr>
        <w:t xml:space="preserve">make </w:t>
      </w:r>
      <w:r w:rsidR="00E356BE" w:rsidRPr="00EF439B">
        <w:rPr>
          <w:rFonts w:ascii="Times New Roman" w:hAnsi="Times New Roman" w:cs="Times New Roman"/>
          <w:sz w:val="24"/>
          <w:szCs w:val="24"/>
        </w:rPr>
        <w:t>a copy of</w:t>
      </w:r>
      <w:r w:rsidR="00EA17D6" w:rsidRPr="00EF439B">
        <w:rPr>
          <w:rFonts w:ascii="Times New Roman" w:hAnsi="Times New Roman" w:cs="Times New Roman"/>
          <w:sz w:val="24"/>
          <w:szCs w:val="24"/>
        </w:rPr>
        <w:t xml:space="preserve"> </w:t>
      </w:r>
      <w:r w:rsidR="00E356BE" w:rsidRPr="00EF439B">
        <w:rPr>
          <w:rFonts w:ascii="Times New Roman" w:hAnsi="Times New Roman" w:cs="Times New Roman"/>
          <w:sz w:val="24"/>
          <w:szCs w:val="24"/>
        </w:rPr>
        <w:t xml:space="preserve">the Records available to </w:t>
      </w:r>
      <w:r w:rsidR="00050A6B">
        <w:rPr>
          <w:rFonts w:ascii="Times New Roman" w:hAnsi="Times New Roman" w:cs="Times New Roman"/>
          <w:sz w:val="24"/>
          <w:szCs w:val="24"/>
        </w:rPr>
        <w:t>User</w:t>
      </w:r>
      <w:r w:rsidR="00E356BE" w:rsidRPr="00EF439B">
        <w:rPr>
          <w:rFonts w:ascii="Times New Roman" w:hAnsi="Times New Roman" w:cs="Times New Roman"/>
          <w:sz w:val="24"/>
          <w:szCs w:val="24"/>
        </w:rPr>
        <w:t>.</w:t>
      </w:r>
      <w:r w:rsidR="009C6537">
        <w:rPr>
          <w:rFonts w:ascii="Times New Roman" w:hAnsi="Times New Roman" w:cs="Times New Roman"/>
          <w:sz w:val="24"/>
          <w:szCs w:val="24"/>
        </w:rPr>
        <w:t xml:space="preserve">  </w:t>
      </w:r>
      <w:r w:rsidR="0015522B">
        <w:rPr>
          <w:rFonts w:ascii="Times New Roman" w:hAnsi="Times New Roman" w:cs="Times New Roman"/>
          <w:sz w:val="24"/>
          <w:szCs w:val="24"/>
        </w:rPr>
        <w:t>It is contemplated that Records will be made available via a secure FTP site requiring a Use</w:t>
      </w:r>
      <w:r w:rsidR="005A407D">
        <w:rPr>
          <w:rFonts w:ascii="Times New Roman" w:hAnsi="Times New Roman" w:cs="Times New Roman"/>
          <w:sz w:val="24"/>
          <w:szCs w:val="24"/>
        </w:rPr>
        <w:t>r password provided by the STATE</w:t>
      </w:r>
      <w:r w:rsidR="0015522B">
        <w:rPr>
          <w:rFonts w:ascii="Times New Roman" w:hAnsi="Times New Roman" w:cs="Times New Roman"/>
          <w:sz w:val="24"/>
          <w:szCs w:val="24"/>
        </w:rPr>
        <w:t xml:space="preserve">.   User shall keep the password secure and not disclose it to any third party.  </w:t>
      </w:r>
      <w:r w:rsidR="005A407D">
        <w:rPr>
          <w:rFonts w:ascii="Times New Roman" w:hAnsi="Times New Roman" w:cs="Times New Roman"/>
          <w:sz w:val="24"/>
          <w:szCs w:val="24"/>
        </w:rPr>
        <w:t>The STATE</w:t>
      </w:r>
      <w:r w:rsidR="009C6537" w:rsidRPr="009C6537">
        <w:rPr>
          <w:rFonts w:ascii="Times New Roman" w:hAnsi="Times New Roman" w:cs="Times New Roman"/>
          <w:sz w:val="24"/>
          <w:szCs w:val="24"/>
        </w:rPr>
        <w:t xml:space="preserve"> </w:t>
      </w:r>
      <w:r w:rsidR="00526621">
        <w:rPr>
          <w:rFonts w:ascii="Times New Roman" w:hAnsi="Times New Roman" w:cs="Times New Roman"/>
          <w:sz w:val="24"/>
          <w:szCs w:val="24"/>
        </w:rPr>
        <w:t>will</w:t>
      </w:r>
      <w:r w:rsidR="009C6537" w:rsidRPr="009C6537">
        <w:rPr>
          <w:rFonts w:ascii="Times New Roman" w:hAnsi="Times New Roman" w:cs="Times New Roman"/>
          <w:sz w:val="24"/>
          <w:szCs w:val="24"/>
        </w:rPr>
        <w:t xml:space="preserve"> also make available periodic updates of the Records</w:t>
      </w:r>
      <w:r w:rsidR="009C6537">
        <w:rPr>
          <w:rFonts w:ascii="Times New Roman" w:hAnsi="Times New Roman" w:cs="Times New Roman"/>
          <w:sz w:val="24"/>
          <w:szCs w:val="24"/>
        </w:rPr>
        <w:t xml:space="preserve"> that</w:t>
      </w:r>
      <w:r w:rsidR="009C6537" w:rsidRPr="009C6537">
        <w:rPr>
          <w:rFonts w:ascii="Times New Roman" w:hAnsi="Times New Roman" w:cs="Times New Roman"/>
          <w:sz w:val="24"/>
          <w:szCs w:val="24"/>
        </w:rPr>
        <w:t xml:space="preserve"> User </w:t>
      </w:r>
      <w:r w:rsidR="00526621">
        <w:rPr>
          <w:rFonts w:ascii="Times New Roman" w:hAnsi="Times New Roman" w:cs="Times New Roman"/>
          <w:sz w:val="24"/>
          <w:szCs w:val="24"/>
        </w:rPr>
        <w:t>shall</w:t>
      </w:r>
      <w:r w:rsidR="009C6537" w:rsidRPr="009C6537">
        <w:rPr>
          <w:rFonts w:ascii="Times New Roman" w:hAnsi="Times New Roman" w:cs="Times New Roman"/>
          <w:sz w:val="24"/>
          <w:szCs w:val="24"/>
        </w:rPr>
        <w:t xml:space="preserve"> procure by paying the applicable fee</w:t>
      </w:r>
      <w:r w:rsidR="00526621">
        <w:rPr>
          <w:rFonts w:ascii="Times New Roman" w:hAnsi="Times New Roman" w:cs="Times New Roman"/>
          <w:sz w:val="24"/>
          <w:szCs w:val="24"/>
        </w:rPr>
        <w:t>, and downloading and installing the records no less often than the STATE makes the periodic updates available via the secure FTP site</w:t>
      </w:r>
      <w:r w:rsidR="009C6537">
        <w:rPr>
          <w:rFonts w:ascii="Times New Roman" w:hAnsi="Times New Roman" w:cs="Times New Roman"/>
          <w:sz w:val="24"/>
          <w:szCs w:val="24"/>
        </w:rPr>
        <w:t>.</w:t>
      </w:r>
      <w:r w:rsidR="0015522B">
        <w:rPr>
          <w:rFonts w:ascii="Times New Roman" w:hAnsi="Times New Roman" w:cs="Times New Roman"/>
          <w:sz w:val="24"/>
          <w:szCs w:val="24"/>
        </w:rPr>
        <w:t xml:space="preserve">  </w:t>
      </w:r>
      <w:r w:rsidR="00526621">
        <w:rPr>
          <w:rFonts w:ascii="Times New Roman" w:hAnsi="Times New Roman" w:cs="Times New Roman"/>
          <w:sz w:val="24"/>
          <w:szCs w:val="24"/>
        </w:rPr>
        <w:t>P</w:t>
      </w:r>
      <w:r w:rsidR="0015522B">
        <w:rPr>
          <w:rFonts w:ascii="Times New Roman" w:hAnsi="Times New Roman" w:cs="Times New Roman"/>
          <w:sz w:val="24"/>
          <w:szCs w:val="24"/>
        </w:rPr>
        <w:t xml:space="preserve">eriodic updates will be complete database downloads and User will destroy prior downloaded data upon receipt and installation of the most recent update.  </w:t>
      </w:r>
      <w:r w:rsidR="00740377">
        <w:rPr>
          <w:rFonts w:ascii="Times New Roman" w:hAnsi="Times New Roman" w:cs="Times New Roman"/>
          <w:sz w:val="24"/>
          <w:szCs w:val="24"/>
        </w:rPr>
        <w:t xml:space="preserve">Upon request of the STATE, User shall promptly demonstrate compliance with these requirements and the Rules of Public Access to Records of the Judicial Branch, which may include, but is not limited to, information technology records evidencing installation of </w:t>
      </w:r>
      <w:proofErr w:type="gramStart"/>
      <w:r w:rsidR="00740377">
        <w:rPr>
          <w:rFonts w:ascii="Times New Roman" w:hAnsi="Times New Roman" w:cs="Times New Roman"/>
          <w:sz w:val="24"/>
          <w:szCs w:val="24"/>
        </w:rPr>
        <w:t>new</w:t>
      </w:r>
      <w:proofErr w:type="gramEnd"/>
      <w:r w:rsidR="00740377">
        <w:rPr>
          <w:rFonts w:ascii="Times New Roman" w:hAnsi="Times New Roman" w:cs="Times New Roman"/>
          <w:sz w:val="24"/>
          <w:szCs w:val="24"/>
        </w:rPr>
        <w:t xml:space="preserve"> downloads and destruction of prior downloads.  Failure to promptly demonstrate compliance shall be grounds for immediate termination of this Agreement by the STATE.  </w:t>
      </w:r>
      <w:r w:rsidR="0015522B">
        <w:rPr>
          <w:rFonts w:ascii="Times New Roman" w:hAnsi="Times New Roman" w:cs="Times New Roman"/>
          <w:sz w:val="24"/>
          <w:szCs w:val="24"/>
        </w:rPr>
        <w:t>The S</w:t>
      </w:r>
      <w:r w:rsidR="005A407D">
        <w:rPr>
          <w:rFonts w:ascii="Times New Roman" w:hAnsi="Times New Roman" w:cs="Times New Roman"/>
          <w:sz w:val="24"/>
          <w:szCs w:val="24"/>
        </w:rPr>
        <w:t>TATE</w:t>
      </w:r>
      <w:r w:rsidR="0015522B">
        <w:rPr>
          <w:rFonts w:ascii="Times New Roman" w:hAnsi="Times New Roman" w:cs="Times New Roman"/>
          <w:sz w:val="24"/>
          <w:szCs w:val="24"/>
        </w:rPr>
        <w:t xml:space="preserve"> may change passwords at any time and will advise User accordingly.</w:t>
      </w:r>
    </w:p>
    <w:p w:rsidR="00DA743D" w:rsidRDefault="00DA743D" w:rsidP="00385E4D">
      <w:pPr>
        <w:spacing w:after="0" w:line="240" w:lineRule="auto"/>
        <w:ind w:left="720"/>
        <w:jc w:val="both"/>
        <w:rPr>
          <w:rFonts w:ascii="Times New Roman" w:hAnsi="Times New Roman" w:cs="Times New Roman"/>
          <w:sz w:val="24"/>
          <w:szCs w:val="24"/>
        </w:rPr>
      </w:pPr>
    </w:p>
    <w:p w:rsidR="00385E4D" w:rsidRPr="00385E4D" w:rsidRDefault="00385E4D" w:rsidP="00385E4D">
      <w:pPr>
        <w:spacing w:after="0" w:line="240" w:lineRule="auto"/>
        <w:ind w:left="720"/>
        <w:jc w:val="both"/>
        <w:rPr>
          <w:rFonts w:ascii="Times New Roman" w:eastAsia="Times New Roman" w:hAnsi="Times New Roman" w:cs="Times New Roman"/>
          <w:sz w:val="24"/>
          <w:szCs w:val="20"/>
        </w:rPr>
      </w:pPr>
      <w:r>
        <w:rPr>
          <w:rFonts w:ascii="Times New Roman" w:hAnsi="Times New Roman" w:cs="Times New Roman"/>
          <w:sz w:val="24"/>
          <w:szCs w:val="24"/>
        </w:rPr>
        <w:t>b.</w:t>
      </w:r>
      <w:r>
        <w:rPr>
          <w:rFonts w:ascii="Times New Roman" w:hAnsi="Times New Roman" w:cs="Times New Roman"/>
          <w:sz w:val="24"/>
          <w:szCs w:val="24"/>
        </w:rPr>
        <w:tab/>
      </w:r>
      <w:r w:rsidR="0015522B">
        <w:rPr>
          <w:rFonts w:ascii="Times New Roman" w:hAnsi="Times New Roman" w:cs="Times New Roman"/>
          <w:sz w:val="24"/>
          <w:szCs w:val="24"/>
        </w:rPr>
        <w:t xml:space="preserve"> </w:t>
      </w:r>
      <w:r>
        <w:rPr>
          <w:rFonts w:ascii="Times New Roman" w:hAnsi="Times New Roman" w:cs="Times New Roman"/>
          <w:sz w:val="24"/>
          <w:szCs w:val="24"/>
        </w:rPr>
        <w:t>Qualified Users can obtain waiver of the commercial fee</w:t>
      </w:r>
      <w:r w:rsidR="00DA743D">
        <w:rPr>
          <w:rFonts w:ascii="Times New Roman" w:hAnsi="Times New Roman" w:cs="Times New Roman"/>
          <w:sz w:val="24"/>
          <w:szCs w:val="24"/>
        </w:rPr>
        <w:t xml:space="preserve"> (</w:t>
      </w:r>
      <w:r>
        <w:rPr>
          <w:rFonts w:ascii="Times New Roman" w:hAnsi="Times New Roman" w:cs="Times New Roman"/>
          <w:sz w:val="24"/>
          <w:szCs w:val="24"/>
        </w:rPr>
        <w:t xml:space="preserve">but not the data preparation fee, if any) </w:t>
      </w:r>
      <w:r w:rsidR="00102387">
        <w:rPr>
          <w:rFonts w:ascii="Times New Roman" w:hAnsi="Times New Roman" w:cs="Times New Roman"/>
          <w:sz w:val="24"/>
          <w:szCs w:val="24"/>
        </w:rPr>
        <w:t>if the User</w:t>
      </w:r>
      <w:r w:rsidRPr="00385E4D">
        <w:rPr>
          <w:rFonts w:ascii="Times New Roman" w:eastAsia="Times New Roman" w:hAnsi="Times New Roman" w:cs="Times New Roman"/>
          <w:sz w:val="24"/>
          <w:szCs w:val="20"/>
        </w:rPr>
        <w:t xml:space="preserve"> warrants that it is (“X” indicates applicable provision):</w:t>
      </w:r>
    </w:p>
    <w:p w:rsidR="00385E4D" w:rsidRPr="00385E4D" w:rsidRDefault="00385E4D" w:rsidP="00385E4D">
      <w:pPr>
        <w:spacing w:after="0" w:line="240" w:lineRule="auto"/>
        <w:ind w:left="720"/>
        <w:jc w:val="both"/>
        <w:rPr>
          <w:rFonts w:ascii="Times New Roman" w:eastAsia="Times New Roman" w:hAnsi="Times New Roman" w:cs="Times New Roman"/>
          <w:sz w:val="24"/>
          <w:szCs w:val="20"/>
        </w:rPr>
      </w:pPr>
    </w:p>
    <w:p w:rsidR="00385E4D" w:rsidRPr="00385E4D" w:rsidRDefault="00385E4D" w:rsidP="00385E4D">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u w:val="single"/>
        </w:rPr>
        <w:lastRenderedPageBreak/>
        <w:t xml:space="preserve">  </w:t>
      </w:r>
      <w:r w:rsidRPr="00385E4D">
        <w:rPr>
          <w:rFonts w:ascii="Times New Roman" w:eastAsia="Times New Roman" w:hAnsi="Times New Roman" w:cs="Times New Roman"/>
          <w:sz w:val="24"/>
          <w:szCs w:val="20"/>
          <w:u w:val="single"/>
        </w:rPr>
        <w:t xml:space="preserve">  </w:t>
      </w:r>
      <w:r w:rsidRPr="00385E4D">
        <w:rPr>
          <w:rFonts w:ascii="Times New Roman" w:eastAsia="Times New Roman" w:hAnsi="Times New Roman" w:cs="Times New Roman"/>
          <w:sz w:val="24"/>
          <w:szCs w:val="20"/>
        </w:rPr>
        <w:tab/>
      </w:r>
      <w:proofErr w:type="gramStart"/>
      <w:r w:rsidRPr="00385E4D">
        <w:rPr>
          <w:rFonts w:ascii="Times New Roman" w:eastAsia="Times New Roman" w:hAnsi="Times New Roman" w:cs="Times New Roman"/>
          <w:sz w:val="24"/>
          <w:szCs w:val="20"/>
        </w:rPr>
        <w:t>an</w:t>
      </w:r>
      <w:proofErr w:type="gramEnd"/>
      <w:r w:rsidRPr="00385E4D">
        <w:rPr>
          <w:rFonts w:ascii="Times New Roman" w:eastAsia="Times New Roman" w:hAnsi="Times New Roman" w:cs="Times New Roman"/>
          <w:sz w:val="24"/>
          <w:szCs w:val="20"/>
        </w:rPr>
        <w:t xml:space="preserve"> educational or noncommercial scientific institution, whose purpose is scholarly </w:t>
      </w:r>
    </w:p>
    <w:p w:rsidR="00385E4D" w:rsidRPr="00385E4D" w:rsidRDefault="00385E4D" w:rsidP="00385E4D">
      <w:pPr>
        <w:spacing w:after="0" w:line="240" w:lineRule="auto"/>
        <w:ind w:firstLine="720"/>
        <w:jc w:val="both"/>
        <w:rPr>
          <w:rFonts w:ascii="Times New Roman" w:eastAsia="Times New Roman" w:hAnsi="Times New Roman" w:cs="Times New Roman"/>
          <w:sz w:val="24"/>
          <w:szCs w:val="20"/>
        </w:rPr>
      </w:pPr>
      <w:proofErr w:type="gramStart"/>
      <w:r w:rsidRPr="00385E4D">
        <w:rPr>
          <w:rFonts w:ascii="Times New Roman" w:eastAsia="Times New Roman" w:hAnsi="Times New Roman" w:cs="Times New Roman"/>
          <w:sz w:val="24"/>
          <w:szCs w:val="20"/>
        </w:rPr>
        <w:t>or</w:t>
      </w:r>
      <w:proofErr w:type="gramEnd"/>
      <w:r w:rsidRPr="00385E4D">
        <w:rPr>
          <w:rFonts w:ascii="Times New Roman" w:eastAsia="Times New Roman" w:hAnsi="Times New Roman" w:cs="Times New Roman"/>
          <w:sz w:val="24"/>
          <w:szCs w:val="20"/>
        </w:rPr>
        <w:t xml:space="preserve"> scientific research; or</w:t>
      </w:r>
    </w:p>
    <w:p w:rsidR="00385E4D" w:rsidRPr="00385E4D" w:rsidRDefault="00385E4D" w:rsidP="00385E4D">
      <w:pPr>
        <w:spacing w:after="0" w:line="240" w:lineRule="auto"/>
        <w:jc w:val="both"/>
        <w:rPr>
          <w:rFonts w:ascii="Times New Roman" w:eastAsia="Times New Roman" w:hAnsi="Times New Roman" w:cs="Times New Roman"/>
          <w:sz w:val="24"/>
          <w:szCs w:val="20"/>
        </w:rPr>
      </w:pPr>
    </w:p>
    <w:p w:rsidR="00385E4D" w:rsidRPr="00385E4D" w:rsidRDefault="00385E4D" w:rsidP="00385E4D">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u w:val="single"/>
        </w:rPr>
        <w:t xml:space="preserve">  </w:t>
      </w:r>
      <w:r w:rsidRPr="00385E4D">
        <w:rPr>
          <w:rFonts w:ascii="Times New Roman" w:eastAsia="Times New Roman" w:hAnsi="Times New Roman" w:cs="Times New Roman"/>
          <w:sz w:val="24"/>
          <w:szCs w:val="20"/>
          <w:u w:val="single"/>
        </w:rPr>
        <w:t xml:space="preserve"> </w:t>
      </w:r>
      <w:proofErr w:type="gramStart"/>
      <w:ins w:id="4" w:author="Webster, MaryJo" w:date="2016-09-28T18:04:00Z">
        <w:r w:rsidR="006C319D">
          <w:rPr>
            <w:rFonts w:ascii="Times New Roman" w:eastAsia="Times New Roman" w:hAnsi="Times New Roman" w:cs="Times New Roman"/>
            <w:sz w:val="24"/>
            <w:szCs w:val="20"/>
            <w:u w:val="single"/>
          </w:rPr>
          <w:t>x</w:t>
        </w:r>
      </w:ins>
      <w:proofErr w:type="gramEnd"/>
      <w:r w:rsidRPr="00385E4D">
        <w:rPr>
          <w:rFonts w:ascii="Times New Roman" w:eastAsia="Times New Roman" w:hAnsi="Times New Roman" w:cs="Times New Roman"/>
          <w:sz w:val="24"/>
          <w:szCs w:val="20"/>
          <w:u w:val="single"/>
        </w:rPr>
        <w:t xml:space="preserve"> </w:t>
      </w:r>
      <w:r w:rsidRPr="00385E4D">
        <w:rPr>
          <w:rFonts w:ascii="Times New Roman" w:eastAsia="Times New Roman" w:hAnsi="Times New Roman" w:cs="Times New Roman"/>
          <w:sz w:val="24"/>
          <w:szCs w:val="20"/>
        </w:rPr>
        <w:tab/>
        <w:t>a representative of the news media.</w:t>
      </w:r>
    </w:p>
    <w:p w:rsidR="00E356BE" w:rsidRPr="00EF439B" w:rsidRDefault="00E356BE" w:rsidP="00EA17D6">
      <w:pPr>
        <w:autoSpaceDE w:val="0"/>
        <w:autoSpaceDN w:val="0"/>
        <w:adjustRightInd w:val="0"/>
        <w:spacing w:after="0" w:line="240" w:lineRule="auto"/>
        <w:ind w:firstLine="720"/>
        <w:rPr>
          <w:rFonts w:ascii="Times New Roman" w:hAnsi="Times New Roman" w:cs="Times New Roman"/>
          <w:sz w:val="24"/>
          <w:szCs w:val="24"/>
        </w:rPr>
      </w:pPr>
    </w:p>
    <w:p w:rsidR="00EA17D6" w:rsidRDefault="00102387" w:rsidP="00EA17D6">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By indicating that it is one of the qualified Users above, in addition to other </w:t>
      </w:r>
      <w:r w:rsidR="00DA743D">
        <w:rPr>
          <w:rFonts w:ascii="Times New Roman" w:hAnsi="Times New Roman" w:cs="Times New Roman"/>
          <w:sz w:val="24"/>
          <w:szCs w:val="24"/>
        </w:rPr>
        <w:t>obligatio</w:t>
      </w:r>
      <w:r>
        <w:rPr>
          <w:rFonts w:ascii="Times New Roman" w:hAnsi="Times New Roman" w:cs="Times New Roman"/>
          <w:sz w:val="24"/>
          <w:szCs w:val="24"/>
        </w:rPr>
        <w:t xml:space="preserve">ns </w:t>
      </w:r>
      <w:r w:rsidR="00DA743D">
        <w:rPr>
          <w:rFonts w:ascii="Times New Roman" w:hAnsi="Times New Roman" w:cs="Times New Roman"/>
          <w:sz w:val="24"/>
          <w:szCs w:val="24"/>
        </w:rPr>
        <w:t>in this A</w:t>
      </w:r>
      <w:r>
        <w:rPr>
          <w:rFonts w:ascii="Times New Roman" w:hAnsi="Times New Roman" w:cs="Times New Roman"/>
          <w:sz w:val="24"/>
          <w:szCs w:val="24"/>
        </w:rPr>
        <w:t xml:space="preserve">greement User </w:t>
      </w:r>
      <w:r w:rsidRPr="00102387">
        <w:rPr>
          <w:rFonts w:ascii="Times New Roman" w:hAnsi="Times New Roman" w:cs="Times New Roman"/>
          <w:sz w:val="24"/>
          <w:szCs w:val="24"/>
        </w:rPr>
        <w:t xml:space="preserve">agrees that the Records will not be used for commercial purposes or resale, and that the Records will not be used in a manner that contravenes the public policy of the State of Minnesota or the general well being of its citizens.  </w:t>
      </w:r>
      <w:r>
        <w:rPr>
          <w:rFonts w:ascii="Times New Roman" w:hAnsi="Times New Roman" w:cs="Times New Roman"/>
          <w:sz w:val="24"/>
          <w:szCs w:val="24"/>
        </w:rPr>
        <w:t>User</w:t>
      </w:r>
      <w:r w:rsidRPr="00102387">
        <w:rPr>
          <w:rFonts w:ascii="Times New Roman" w:hAnsi="Times New Roman" w:cs="Times New Roman"/>
          <w:sz w:val="24"/>
          <w:szCs w:val="24"/>
        </w:rPr>
        <w:t xml:space="preserve"> may, however broadcast or print news stories which include analysis and/or i</w:t>
      </w:r>
      <w:r>
        <w:rPr>
          <w:rFonts w:ascii="Times New Roman" w:hAnsi="Times New Roman" w:cs="Times New Roman"/>
          <w:sz w:val="24"/>
          <w:szCs w:val="24"/>
        </w:rPr>
        <w:t>nterpretations of the Records.</w:t>
      </w:r>
    </w:p>
    <w:p w:rsidR="00102387" w:rsidRPr="00EF439B" w:rsidRDefault="00102387" w:rsidP="00EA17D6">
      <w:pPr>
        <w:autoSpaceDE w:val="0"/>
        <w:autoSpaceDN w:val="0"/>
        <w:adjustRightInd w:val="0"/>
        <w:spacing w:after="0" w:line="240" w:lineRule="auto"/>
        <w:ind w:firstLine="720"/>
        <w:rPr>
          <w:rFonts w:ascii="Times New Roman" w:hAnsi="Times New Roman" w:cs="Times New Roman"/>
          <w:sz w:val="24"/>
          <w:szCs w:val="24"/>
        </w:rPr>
      </w:pPr>
    </w:p>
    <w:p w:rsidR="009C6537" w:rsidRDefault="00050A6B" w:rsidP="00EA17D6">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3. VERIFICATION</w:t>
      </w:r>
      <w:r w:rsidR="00E356BE" w:rsidRPr="00EF439B">
        <w:rPr>
          <w:rFonts w:ascii="Times New Roman" w:hAnsi="Times New Roman" w:cs="Times New Roman"/>
          <w:sz w:val="24"/>
          <w:szCs w:val="24"/>
        </w:rPr>
        <w:t xml:space="preserve">. </w:t>
      </w:r>
      <w:r>
        <w:rPr>
          <w:rFonts w:ascii="Times New Roman" w:hAnsi="Times New Roman" w:cs="Times New Roman"/>
          <w:sz w:val="24"/>
          <w:szCs w:val="24"/>
        </w:rPr>
        <w:t xml:space="preserve">User understands and agrees that the Records are provided </w:t>
      </w:r>
      <w:r w:rsidR="00EF1898">
        <w:rPr>
          <w:rFonts w:ascii="Times New Roman" w:hAnsi="Times New Roman" w:cs="Times New Roman"/>
          <w:sz w:val="24"/>
          <w:szCs w:val="24"/>
        </w:rPr>
        <w:t>“</w:t>
      </w:r>
      <w:r>
        <w:rPr>
          <w:rFonts w:ascii="Times New Roman" w:hAnsi="Times New Roman" w:cs="Times New Roman"/>
          <w:sz w:val="24"/>
          <w:szCs w:val="24"/>
        </w:rPr>
        <w:t>as is</w:t>
      </w:r>
      <w:r w:rsidR="00EF1898">
        <w:rPr>
          <w:rFonts w:ascii="Times New Roman" w:hAnsi="Times New Roman" w:cs="Times New Roman"/>
          <w:sz w:val="24"/>
          <w:szCs w:val="24"/>
        </w:rPr>
        <w:t>”</w:t>
      </w:r>
      <w:r>
        <w:rPr>
          <w:rFonts w:ascii="Times New Roman" w:hAnsi="Times New Roman" w:cs="Times New Roman"/>
          <w:sz w:val="24"/>
          <w:szCs w:val="24"/>
        </w:rPr>
        <w:t xml:space="preserve"> as of the preparation date indicated by the State </w:t>
      </w:r>
      <w:r w:rsidR="008D088C">
        <w:rPr>
          <w:rFonts w:ascii="Times New Roman" w:hAnsi="Times New Roman" w:cs="Times New Roman"/>
          <w:sz w:val="24"/>
          <w:szCs w:val="24"/>
        </w:rPr>
        <w:t>and that recent entries made by court staff may not be immediately reflected in the Records.  The STATE does not assume any liability for inaccurate or delayed data, errors, or omissions</w:t>
      </w:r>
      <w:r w:rsidR="00EF1898">
        <w:rPr>
          <w:rFonts w:ascii="Times New Roman" w:hAnsi="Times New Roman" w:cs="Times New Roman"/>
          <w:sz w:val="24"/>
          <w:szCs w:val="24"/>
        </w:rPr>
        <w:t xml:space="preserve"> and User relieves the State and the Minnesota Judicial Branch from any and all such liability</w:t>
      </w:r>
      <w:r w:rsidR="008D088C">
        <w:rPr>
          <w:rFonts w:ascii="Times New Roman" w:hAnsi="Times New Roman" w:cs="Times New Roman"/>
          <w:sz w:val="24"/>
          <w:szCs w:val="24"/>
        </w:rPr>
        <w:t>.  User assumes all risk and liability for verification</w:t>
      </w:r>
      <w:r w:rsidR="00EF1898">
        <w:rPr>
          <w:rFonts w:ascii="Times New Roman" w:hAnsi="Times New Roman" w:cs="Times New Roman"/>
          <w:sz w:val="24"/>
          <w:szCs w:val="24"/>
        </w:rPr>
        <w:t xml:space="preserve">, </w:t>
      </w:r>
      <w:r w:rsidR="001011C6">
        <w:rPr>
          <w:rFonts w:ascii="Times New Roman" w:hAnsi="Times New Roman" w:cs="Times New Roman"/>
          <w:sz w:val="24"/>
          <w:szCs w:val="24"/>
        </w:rPr>
        <w:t xml:space="preserve">use </w:t>
      </w:r>
      <w:r w:rsidR="00EF1898">
        <w:rPr>
          <w:rFonts w:ascii="Times New Roman" w:hAnsi="Times New Roman" w:cs="Times New Roman"/>
          <w:sz w:val="24"/>
          <w:szCs w:val="24"/>
        </w:rPr>
        <w:t xml:space="preserve">and misuse </w:t>
      </w:r>
      <w:r w:rsidR="008D088C">
        <w:rPr>
          <w:rFonts w:ascii="Times New Roman" w:hAnsi="Times New Roman" w:cs="Times New Roman"/>
          <w:sz w:val="24"/>
          <w:szCs w:val="24"/>
        </w:rPr>
        <w:t xml:space="preserve">of the data.  </w:t>
      </w:r>
      <w:r w:rsidR="002E3528">
        <w:rPr>
          <w:rFonts w:ascii="Times New Roman" w:hAnsi="Times New Roman" w:cs="Times New Roman"/>
          <w:sz w:val="24"/>
          <w:szCs w:val="24"/>
        </w:rPr>
        <w:t xml:space="preserve">User may verify the accuracy and public status of the data by logging in to the State’s public access portal at </w:t>
      </w:r>
      <w:hyperlink r:id="rId8" w:history="1">
        <w:r w:rsidR="002E3528" w:rsidRPr="00C52311">
          <w:rPr>
            <w:rStyle w:val="Hyperlink"/>
            <w:rFonts w:ascii="Times New Roman" w:hAnsi="Times New Roman" w:cs="Times New Roman"/>
            <w:sz w:val="24"/>
            <w:szCs w:val="24"/>
          </w:rPr>
          <w:t>www.mncourts.gov</w:t>
        </w:r>
      </w:hyperlink>
      <w:r w:rsidR="002E3528">
        <w:rPr>
          <w:rFonts w:ascii="Times New Roman" w:hAnsi="Times New Roman" w:cs="Times New Roman"/>
          <w:sz w:val="24"/>
          <w:szCs w:val="24"/>
        </w:rPr>
        <w:t xml:space="preserve"> or visiting a public access te</w:t>
      </w:r>
      <w:r w:rsidR="009C6537">
        <w:rPr>
          <w:rFonts w:ascii="Times New Roman" w:hAnsi="Times New Roman" w:cs="Times New Roman"/>
          <w:sz w:val="24"/>
          <w:szCs w:val="24"/>
        </w:rPr>
        <w:t>rminal at any State courthouse.</w:t>
      </w:r>
      <w:r w:rsidR="002E3528">
        <w:rPr>
          <w:rFonts w:ascii="Times New Roman" w:hAnsi="Times New Roman" w:cs="Times New Roman"/>
          <w:sz w:val="24"/>
          <w:szCs w:val="24"/>
        </w:rPr>
        <w:t xml:space="preserve"> </w:t>
      </w:r>
    </w:p>
    <w:p w:rsidR="009C6537" w:rsidRDefault="009C6537" w:rsidP="00EA17D6">
      <w:pPr>
        <w:autoSpaceDE w:val="0"/>
        <w:autoSpaceDN w:val="0"/>
        <w:adjustRightInd w:val="0"/>
        <w:spacing w:after="0" w:line="240" w:lineRule="auto"/>
        <w:ind w:firstLine="720"/>
        <w:rPr>
          <w:rFonts w:ascii="Times New Roman" w:hAnsi="Times New Roman" w:cs="Times New Roman"/>
          <w:sz w:val="24"/>
          <w:szCs w:val="24"/>
        </w:rPr>
      </w:pPr>
    </w:p>
    <w:p w:rsidR="005165DA" w:rsidRDefault="005165DA" w:rsidP="00EA17D6">
      <w:pPr>
        <w:autoSpaceDE w:val="0"/>
        <w:autoSpaceDN w:val="0"/>
        <w:adjustRightInd w:val="0"/>
        <w:spacing w:after="0" w:line="240" w:lineRule="auto"/>
        <w:ind w:firstLine="720"/>
        <w:rPr>
          <w:rFonts w:ascii="Times New Roman" w:hAnsi="Times New Roman" w:cs="Times New Roman"/>
          <w:sz w:val="24"/>
          <w:szCs w:val="24"/>
        </w:rPr>
      </w:pPr>
      <w:r w:rsidRPr="005165DA">
        <w:rPr>
          <w:rFonts w:ascii="Times New Roman" w:hAnsi="Times New Roman" w:cs="Times New Roman"/>
          <w:b/>
          <w:sz w:val="24"/>
          <w:szCs w:val="24"/>
        </w:rPr>
        <w:t>4.  USE LIMITS.</w:t>
      </w:r>
      <w:r>
        <w:rPr>
          <w:rFonts w:ascii="Times New Roman" w:hAnsi="Times New Roman" w:cs="Times New Roman"/>
          <w:sz w:val="24"/>
          <w:szCs w:val="24"/>
        </w:rPr>
        <w:t xml:space="preserve">  </w:t>
      </w:r>
      <w:r w:rsidR="008D088C">
        <w:rPr>
          <w:rFonts w:ascii="Times New Roman" w:hAnsi="Times New Roman" w:cs="Times New Roman"/>
          <w:sz w:val="24"/>
          <w:szCs w:val="24"/>
        </w:rPr>
        <w:t xml:space="preserve">The Records </w:t>
      </w:r>
      <w:r w:rsidR="002E3528">
        <w:rPr>
          <w:rFonts w:ascii="Times New Roman" w:hAnsi="Times New Roman" w:cs="Times New Roman"/>
          <w:sz w:val="24"/>
          <w:szCs w:val="24"/>
        </w:rPr>
        <w:t xml:space="preserve">shall </w:t>
      </w:r>
      <w:r w:rsidR="008D088C">
        <w:rPr>
          <w:rFonts w:ascii="Times New Roman" w:hAnsi="Times New Roman" w:cs="Times New Roman"/>
          <w:sz w:val="24"/>
          <w:szCs w:val="24"/>
        </w:rPr>
        <w:t>not be used in place of a criminal history background check which is available from the State of Minnesota Bureau of Criminal Apprehension.</w:t>
      </w:r>
      <w:r w:rsidR="009C6537">
        <w:rPr>
          <w:rFonts w:ascii="Times New Roman" w:hAnsi="Times New Roman" w:cs="Times New Roman"/>
          <w:sz w:val="24"/>
          <w:szCs w:val="24"/>
        </w:rPr>
        <w:t xml:space="preserve">  </w:t>
      </w:r>
    </w:p>
    <w:p w:rsidR="005165DA" w:rsidRDefault="005165DA" w:rsidP="00EA17D6">
      <w:pPr>
        <w:autoSpaceDE w:val="0"/>
        <w:autoSpaceDN w:val="0"/>
        <w:adjustRightInd w:val="0"/>
        <w:spacing w:after="0" w:line="240" w:lineRule="auto"/>
        <w:ind w:firstLine="720"/>
        <w:rPr>
          <w:rFonts w:ascii="Times New Roman" w:hAnsi="Times New Roman" w:cs="Times New Roman"/>
          <w:sz w:val="24"/>
          <w:szCs w:val="24"/>
        </w:rPr>
      </w:pPr>
    </w:p>
    <w:p w:rsidR="008D088C" w:rsidRDefault="005165DA" w:rsidP="00EA17D6">
      <w:pPr>
        <w:autoSpaceDE w:val="0"/>
        <w:autoSpaceDN w:val="0"/>
        <w:adjustRightInd w:val="0"/>
        <w:spacing w:after="0" w:line="240" w:lineRule="auto"/>
        <w:ind w:firstLine="720"/>
        <w:rPr>
          <w:rFonts w:ascii="Times New Roman" w:hAnsi="Times New Roman" w:cs="Times New Roman"/>
          <w:sz w:val="24"/>
          <w:szCs w:val="24"/>
        </w:rPr>
      </w:pPr>
      <w:r w:rsidRPr="005165DA">
        <w:rPr>
          <w:rFonts w:ascii="Times New Roman" w:hAnsi="Times New Roman" w:cs="Times New Roman"/>
          <w:b/>
          <w:sz w:val="24"/>
          <w:szCs w:val="24"/>
        </w:rPr>
        <w:t>5.  DOWNSTREAM NOTICE</w:t>
      </w:r>
      <w:r>
        <w:rPr>
          <w:rFonts w:ascii="Times New Roman" w:hAnsi="Times New Roman" w:cs="Times New Roman"/>
          <w:sz w:val="24"/>
          <w:szCs w:val="24"/>
        </w:rPr>
        <w:t xml:space="preserve">.  </w:t>
      </w:r>
      <w:r w:rsidR="009C6537">
        <w:rPr>
          <w:rFonts w:ascii="Times New Roman" w:hAnsi="Times New Roman" w:cs="Times New Roman"/>
          <w:sz w:val="24"/>
          <w:szCs w:val="24"/>
        </w:rPr>
        <w:t>User shall notify its employees, agents, clients, customers, and other third party recipients of the Records of the limitations on use of, and requirements for verification of, the Records</w:t>
      </w:r>
      <w:r>
        <w:rPr>
          <w:rFonts w:ascii="Times New Roman" w:hAnsi="Times New Roman" w:cs="Times New Roman"/>
          <w:sz w:val="24"/>
          <w:szCs w:val="24"/>
        </w:rPr>
        <w:t>, as set forth in this Agreement</w:t>
      </w:r>
      <w:r w:rsidR="009C6537">
        <w:rPr>
          <w:rFonts w:ascii="Times New Roman" w:hAnsi="Times New Roman" w:cs="Times New Roman"/>
          <w:sz w:val="24"/>
          <w:szCs w:val="24"/>
        </w:rPr>
        <w:t xml:space="preserve">. </w:t>
      </w:r>
    </w:p>
    <w:p w:rsidR="008D088C" w:rsidRDefault="008D088C" w:rsidP="00EA17D6">
      <w:pPr>
        <w:autoSpaceDE w:val="0"/>
        <w:autoSpaceDN w:val="0"/>
        <w:adjustRightInd w:val="0"/>
        <w:spacing w:after="0" w:line="240" w:lineRule="auto"/>
        <w:ind w:firstLine="720"/>
        <w:rPr>
          <w:rFonts w:ascii="Times New Roman" w:hAnsi="Times New Roman" w:cs="Times New Roman"/>
          <w:sz w:val="24"/>
          <w:szCs w:val="24"/>
        </w:rPr>
      </w:pPr>
    </w:p>
    <w:p w:rsidR="00726C15" w:rsidRPr="00EF439B" w:rsidRDefault="005420EA" w:rsidP="00EA17D6">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6</w:t>
      </w:r>
      <w:r w:rsidR="00E356BE" w:rsidRPr="00EF439B">
        <w:rPr>
          <w:rFonts w:ascii="Times New Roman" w:hAnsi="Times New Roman" w:cs="Times New Roman"/>
          <w:b/>
          <w:sz w:val="24"/>
          <w:szCs w:val="24"/>
        </w:rPr>
        <w:t>. LIMITATION</w:t>
      </w:r>
      <w:r w:rsidR="001011C6">
        <w:rPr>
          <w:rFonts w:ascii="Times New Roman" w:hAnsi="Times New Roman" w:cs="Times New Roman"/>
          <w:b/>
          <w:sz w:val="24"/>
          <w:szCs w:val="24"/>
        </w:rPr>
        <w:t xml:space="preserve"> OF </w:t>
      </w:r>
      <w:r w:rsidR="00947624">
        <w:rPr>
          <w:rFonts w:ascii="Times New Roman" w:hAnsi="Times New Roman" w:cs="Times New Roman"/>
          <w:b/>
          <w:sz w:val="24"/>
          <w:szCs w:val="24"/>
        </w:rPr>
        <w:t xml:space="preserve">STATE’S </w:t>
      </w:r>
      <w:r w:rsidR="001011C6">
        <w:rPr>
          <w:rFonts w:ascii="Times New Roman" w:hAnsi="Times New Roman" w:cs="Times New Roman"/>
          <w:b/>
          <w:sz w:val="24"/>
          <w:szCs w:val="24"/>
        </w:rPr>
        <w:t>LIABILITY</w:t>
      </w:r>
      <w:r w:rsidR="00E356BE" w:rsidRPr="00EF439B">
        <w:rPr>
          <w:rFonts w:ascii="Times New Roman" w:hAnsi="Times New Roman" w:cs="Times New Roman"/>
          <w:sz w:val="24"/>
          <w:szCs w:val="24"/>
        </w:rPr>
        <w:t>.</w:t>
      </w:r>
      <w:r w:rsidR="005165DA">
        <w:rPr>
          <w:rFonts w:ascii="Times New Roman" w:hAnsi="Times New Roman" w:cs="Times New Roman"/>
          <w:sz w:val="24"/>
          <w:szCs w:val="24"/>
        </w:rPr>
        <w:t xml:space="preserve">  User acknowledges and agrees that the Records may be subject to errors and omissions and that the State and the Minnesota Judicial Branch shall not be responsible or liable in any way whatsoever for the accuracy and completeness of the Records or for the use </w:t>
      </w:r>
      <w:r w:rsidR="00B9048B">
        <w:rPr>
          <w:rFonts w:ascii="Times New Roman" w:hAnsi="Times New Roman" w:cs="Times New Roman"/>
          <w:sz w:val="24"/>
          <w:szCs w:val="24"/>
        </w:rPr>
        <w:t xml:space="preserve">or misuse </w:t>
      </w:r>
      <w:r w:rsidR="005165DA">
        <w:rPr>
          <w:rFonts w:ascii="Times New Roman" w:hAnsi="Times New Roman" w:cs="Times New Roman"/>
          <w:sz w:val="24"/>
          <w:szCs w:val="24"/>
        </w:rPr>
        <w:t xml:space="preserve">of the Records.  The State and the Minnesota Judicial Branch shall not be liable </w:t>
      </w:r>
      <w:r w:rsidR="00217018">
        <w:rPr>
          <w:rFonts w:ascii="Times New Roman" w:hAnsi="Times New Roman" w:cs="Times New Roman"/>
          <w:sz w:val="24"/>
          <w:szCs w:val="24"/>
        </w:rPr>
        <w:t xml:space="preserve">to User or any other party </w:t>
      </w:r>
      <w:r w:rsidR="005165DA">
        <w:rPr>
          <w:rFonts w:ascii="Times New Roman" w:hAnsi="Times New Roman" w:cs="Times New Roman"/>
          <w:sz w:val="24"/>
          <w:szCs w:val="24"/>
        </w:rPr>
        <w:t>for: (a)</w:t>
      </w:r>
      <w:r w:rsidR="00217018">
        <w:rPr>
          <w:rFonts w:ascii="Times New Roman" w:hAnsi="Times New Roman" w:cs="Times New Roman"/>
          <w:sz w:val="24"/>
          <w:szCs w:val="24"/>
        </w:rPr>
        <w:t xml:space="preserve"> </w:t>
      </w:r>
      <w:r w:rsidR="00217018" w:rsidRPr="00217018">
        <w:rPr>
          <w:rFonts w:ascii="Times New Roman" w:hAnsi="Times New Roman" w:cs="Times New Roman"/>
          <w:sz w:val="24"/>
          <w:szCs w:val="24"/>
        </w:rPr>
        <w:t xml:space="preserve">any claim or demand, regardless of form of action or venue thereof, for any damages </w:t>
      </w:r>
      <w:r w:rsidR="00217018">
        <w:rPr>
          <w:rFonts w:ascii="Times New Roman" w:hAnsi="Times New Roman" w:cs="Times New Roman"/>
          <w:sz w:val="24"/>
          <w:szCs w:val="24"/>
        </w:rPr>
        <w:t xml:space="preserve">resulting from use </w:t>
      </w:r>
      <w:r w:rsidR="00B9048B">
        <w:rPr>
          <w:rFonts w:ascii="Times New Roman" w:hAnsi="Times New Roman" w:cs="Times New Roman"/>
          <w:sz w:val="24"/>
          <w:szCs w:val="24"/>
        </w:rPr>
        <w:t xml:space="preserve">or misuse </w:t>
      </w:r>
      <w:r w:rsidR="00217018">
        <w:rPr>
          <w:rFonts w:ascii="Times New Roman" w:hAnsi="Times New Roman" w:cs="Times New Roman"/>
          <w:sz w:val="24"/>
          <w:szCs w:val="24"/>
        </w:rPr>
        <w:t>of the Records under this Agreement; (b)</w:t>
      </w:r>
      <w:r w:rsidR="005165DA">
        <w:rPr>
          <w:rFonts w:ascii="Times New Roman" w:hAnsi="Times New Roman" w:cs="Times New Roman"/>
          <w:sz w:val="24"/>
          <w:szCs w:val="24"/>
        </w:rPr>
        <w:t xml:space="preserve"> </w:t>
      </w:r>
      <w:r w:rsidR="00217018" w:rsidRPr="00217018">
        <w:rPr>
          <w:rFonts w:ascii="Times New Roman" w:hAnsi="Times New Roman" w:cs="Times New Roman"/>
          <w:sz w:val="24"/>
          <w:szCs w:val="24"/>
        </w:rPr>
        <w:t xml:space="preserve">any claim or demand, regardless of form of action or venue thereof, for any damages </w:t>
      </w:r>
      <w:r w:rsidR="005165DA">
        <w:rPr>
          <w:rFonts w:ascii="Times New Roman" w:hAnsi="Times New Roman" w:cs="Times New Roman"/>
          <w:sz w:val="24"/>
          <w:szCs w:val="24"/>
        </w:rPr>
        <w:t xml:space="preserve">arising from </w:t>
      </w:r>
      <w:r w:rsidR="00217018">
        <w:rPr>
          <w:rFonts w:ascii="Times New Roman" w:hAnsi="Times New Roman" w:cs="Times New Roman"/>
          <w:sz w:val="24"/>
          <w:szCs w:val="24"/>
        </w:rPr>
        <w:t xml:space="preserve">incorrect or incomplete information or data </w:t>
      </w:r>
      <w:r w:rsidR="00B9048B">
        <w:rPr>
          <w:rFonts w:ascii="Times New Roman" w:hAnsi="Times New Roman" w:cs="Times New Roman"/>
          <w:sz w:val="24"/>
          <w:szCs w:val="24"/>
        </w:rPr>
        <w:t xml:space="preserve">included in the Records </w:t>
      </w:r>
      <w:r w:rsidR="00217018">
        <w:rPr>
          <w:rFonts w:ascii="Times New Roman" w:hAnsi="Times New Roman" w:cs="Times New Roman"/>
          <w:sz w:val="24"/>
          <w:szCs w:val="24"/>
        </w:rPr>
        <w:t xml:space="preserve">provided under this Agreement; and (c) any loss, including revenue, profits, time, goodwill, computer time, destruction, damage or loss of data, or any other indirect, special or consequential damage that may arise from the use, </w:t>
      </w:r>
      <w:r w:rsidR="00B9048B">
        <w:rPr>
          <w:rFonts w:ascii="Times New Roman" w:hAnsi="Times New Roman" w:cs="Times New Roman"/>
          <w:sz w:val="24"/>
          <w:szCs w:val="24"/>
        </w:rPr>
        <w:t xml:space="preserve">misuse, </w:t>
      </w:r>
      <w:r w:rsidR="00217018">
        <w:rPr>
          <w:rFonts w:ascii="Times New Roman" w:hAnsi="Times New Roman" w:cs="Times New Roman"/>
          <w:sz w:val="24"/>
          <w:szCs w:val="24"/>
        </w:rPr>
        <w:t>operation, modification or disclosure of the Records under this Agreement.</w:t>
      </w:r>
    </w:p>
    <w:p w:rsidR="00EA17D6" w:rsidRPr="00EF439B" w:rsidRDefault="00EA17D6" w:rsidP="00EA17D6">
      <w:pPr>
        <w:autoSpaceDE w:val="0"/>
        <w:autoSpaceDN w:val="0"/>
        <w:adjustRightInd w:val="0"/>
        <w:spacing w:after="0" w:line="240" w:lineRule="auto"/>
        <w:ind w:firstLine="720"/>
        <w:rPr>
          <w:rFonts w:ascii="Times New Roman" w:hAnsi="Times New Roman" w:cs="Times New Roman"/>
          <w:sz w:val="24"/>
          <w:szCs w:val="24"/>
        </w:rPr>
      </w:pPr>
    </w:p>
    <w:p w:rsidR="00EA17D6" w:rsidRPr="00EF439B" w:rsidRDefault="005420EA" w:rsidP="0064286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7.</w:t>
      </w:r>
      <w:r w:rsidR="00EA17D6" w:rsidRPr="00EF439B">
        <w:rPr>
          <w:rFonts w:ascii="Times New Roman" w:hAnsi="Times New Roman" w:cs="Times New Roman"/>
          <w:b/>
          <w:bCs/>
          <w:sz w:val="24"/>
          <w:szCs w:val="24"/>
        </w:rPr>
        <w:t xml:space="preserve"> INJUNCTIVE RELIEF; </w:t>
      </w:r>
      <w:r w:rsidR="00947624">
        <w:rPr>
          <w:rFonts w:ascii="Times New Roman" w:hAnsi="Times New Roman" w:cs="Times New Roman"/>
          <w:b/>
          <w:bCs/>
          <w:sz w:val="24"/>
          <w:szCs w:val="24"/>
        </w:rPr>
        <w:t xml:space="preserve">USER </w:t>
      </w:r>
      <w:r w:rsidR="00EA17D6" w:rsidRPr="00EF439B">
        <w:rPr>
          <w:rFonts w:ascii="Times New Roman" w:hAnsi="Times New Roman" w:cs="Times New Roman"/>
          <w:b/>
          <w:bCs/>
          <w:sz w:val="24"/>
          <w:szCs w:val="24"/>
        </w:rPr>
        <w:t xml:space="preserve">LIABILITY. </w:t>
      </w:r>
      <w:r w:rsidR="00EA17D6" w:rsidRPr="00EF439B">
        <w:rPr>
          <w:rFonts w:ascii="Times New Roman" w:hAnsi="Times New Roman" w:cs="Times New Roman"/>
          <w:sz w:val="24"/>
          <w:szCs w:val="24"/>
        </w:rPr>
        <w:t>U</w:t>
      </w:r>
      <w:r>
        <w:rPr>
          <w:rFonts w:ascii="Times New Roman" w:hAnsi="Times New Roman" w:cs="Times New Roman"/>
          <w:sz w:val="24"/>
          <w:szCs w:val="24"/>
        </w:rPr>
        <w:t>ser</w:t>
      </w:r>
      <w:r w:rsidR="00EA17D6" w:rsidRPr="00EF439B">
        <w:rPr>
          <w:rFonts w:ascii="Times New Roman" w:hAnsi="Times New Roman" w:cs="Times New Roman"/>
          <w:sz w:val="24"/>
          <w:szCs w:val="24"/>
        </w:rPr>
        <w:t xml:space="preserve"> acknowledges that the STATE will be</w:t>
      </w:r>
      <w:r w:rsidR="0064286E"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irreparably harmed if U</w:t>
      </w:r>
      <w:r>
        <w:rPr>
          <w:rFonts w:ascii="Times New Roman" w:hAnsi="Times New Roman" w:cs="Times New Roman"/>
          <w:sz w:val="24"/>
          <w:szCs w:val="24"/>
        </w:rPr>
        <w:t>ser</w:t>
      </w:r>
      <w:r w:rsidR="00EA17D6" w:rsidRPr="00EF439B">
        <w:rPr>
          <w:rFonts w:ascii="Times New Roman" w:hAnsi="Times New Roman" w:cs="Times New Roman"/>
          <w:sz w:val="24"/>
          <w:szCs w:val="24"/>
        </w:rPr>
        <w:t>'s obligations, or that of its employee</w:t>
      </w:r>
      <w:r w:rsidR="0064286E" w:rsidRPr="00EF439B">
        <w:rPr>
          <w:rFonts w:ascii="Times New Roman" w:hAnsi="Times New Roman" w:cs="Times New Roman"/>
          <w:sz w:val="24"/>
          <w:szCs w:val="24"/>
        </w:rPr>
        <w:t>s,</w:t>
      </w:r>
      <w:r w:rsidR="00B838DA">
        <w:rPr>
          <w:rFonts w:ascii="Times New Roman" w:hAnsi="Times New Roman" w:cs="Times New Roman"/>
          <w:sz w:val="24"/>
          <w:szCs w:val="24"/>
        </w:rPr>
        <w:t xml:space="preserve"> agents, clients, customers and other third party recipients of the Records provided </w:t>
      </w:r>
      <w:r w:rsidR="0064286E" w:rsidRPr="00EF439B">
        <w:rPr>
          <w:rFonts w:ascii="Times New Roman" w:hAnsi="Times New Roman" w:cs="Times New Roman"/>
          <w:sz w:val="24"/>
          <w:szCs w:val="24"/>
        </w:rPr>
        <w:t xml:space="preserve">under this Agreement are not </w:t>
      </w:r>
      <w:r w:rsidR="00EA17D6" w:rsidRPr="00EF439B">
        <w:rPr>
          <w:rFonts w:ascii="Times New Roman" w:hAnsi="Times New Roman" w:cs="Times New Roman"/>
          <w:sz w:val="24"/>
          <w:szCs w:val="24"/>
        </w:rPr>
        <w:t>specifically enforced and that the STATE would not have an adequat</w:t>
      </w:r>
      <w:r w:rsidR="0064286E" w:rsidRPr="00EF439B">
        <w:rPr>
          <w:rFonts w:ascii="Times New Roman" w:hAnsi="Times New Roman" w:cs="Times New Roman"/>
          <w:sz w:val="24"/>
          <w:szCs w:val="24"/>
        </w:rPr>
        <w:t xml:space="preserve">e remedy at law in the event of </w:t>
      </w:r>
      <w:r w:rsidR="00EA17D6" w:rsidRPr="00EF439B">
        <w:rPr>
          <w:rFonts w:ascii="Times New Roman" w:hAnsi="Times New Roman" w:cs="Times New Roman"/>
          <w:sz w:val="24"/>
          <w:szCs w:val="24"/>
        </w:rPr>
        <w:t>an actual or threatened violation by U</w:t>
      </w:r>
      <w:r w:rsidR="00B838DA">
        <w:rPr>
          <w:rFonts w:ascii="Times New Roman" w:hAnsi="Times New Roman" w:cs="Times New Roman"/>
          <w:sz w:val="24"/>
          <w:szCs w:val="24"/>
        </w:rPr>
        <w:t>ser</w:t>
      </w:r>
      <w:r w:rsidR="00EA17D6" w:rsidRPr="00EF439B">
        <w:rPr>
          <w:rFonts w:ascii="Times New Roman" w:hAnsi="Times New Roman" w:cs="Times New Roman"/>
          <w:sz w:val="24"/>
          <w:szCs w:val="24"/>
        </w:rPr>
        <w:t xml:space="preserve"> or its employees</w:t>
      </w:r>
      <w:r w:rsidR="00B838DA">
        <w:rPr>
          <w:rFonts w:ascii="Times New Roman" w:hAnsi="Times New Roman" w:cs="Times New Roman"/>
          <w:sz w:val="24"/>
          <w:szCs w:val="24"/>
        </w:rPr>
        <w:t xml:space="preserve">, agents, clients, customers or other </w:t>
      </w:r>
      <w:r w:rsidR="00B838DA">
        <w:rPr>
          <w:rFonts w:ascii="Times New Roman" w:hAnsi="Times New Roman" w:cs="Times New Roman"/>
          <w:sz w:val="24"/>
          <w:szCs w:val="24"/>
        </w:rPr>
        <w:lastRenderedPageBreak/>
        <w:t>third party recipients of the Records provided under this Agreement,</w:t>
      </w:r>
      <w:r w:rsidR="00EA17D6" w:rsidRPr="00EF439B">
        <w:rPr>
          <w:rFonts w:ascii="Times New Roman" w:hAnsi="Times New Roman" w:cs="Times New Roman"/>
          <w:sz w:val="24"/>
          <w:szCs w:val="24"/>
        </w:rPr>
        <w:t xml:space="preserve"> of their obligations. Therefore</w:t>
      </w:r>
      <w:r w:rsidR="0064286E" w:rsidRPr="00EF439B">
        <w:rPr>
          <w:rFonts w:ascii="Times New Roman" w:hAnsi="Times New Roman" w:cs="Times New Roman"/>
          <w:sz w:val="24"/>
          <w:szCs w:val="24"/>
        </w:rPr>
        <w:t>, U</w:t>
      </w:r>
      <w:r w:rsidR="00B838DA">
        <w:rPr>
          <w:rFonts w:ascii="Times New Roman" w:hAnsi="Times New Roman" w:cs="Times New Roman"/>
          <w:sz w:val="24"/>
          <w:szCs w:val="24"/>
        </w:rPr>
        <w:t>ser</w:t>
      </w:r>
      <w:r w:rsidR="0064286E"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agrees that the STATE shall be entitled to an injunction or any appropriate decree of specific</w:t>
      </w:r>
      <w:r w:rsidR="0064286E"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performance for any actual or threatened violations or breaches</w:t>
      </w:r>
      <w:r w:rsidR="0064286E" w:rsidRPr="00EF439B">
        <w:rPr>
          <w:rFonts w:ascii="Times New Roman" w:hAnsi="Times New Roman" w:cs="Times New Roman"/>
          <w:sz w:val="24"/>
          <w:szCs w:val="24"/>
        </w:rPr>
        <w:t xml:space="preserve"> by U</w:t>
      </w:r>
      <w:r w:rsidR="00B838DA">
        <w:rPr>
          <w:rFonts w:ascii="Times New Roman" w:hAnsi="Times New Roman" w:cs="Times New Roman"/>
          <w:sz w:val="24"/>
          <w:szCs w:val="24"/>
        </w:rPr>
        <w:t>ser</w:t>
      </w:r>
      <w:r w:rsidR="0064286E" w:rsidRPr="00EF439B">
        <w:rPr>
          <w:rFonts w:ascii="Times New Roman" w:hAnsi="Times New Roman" w:cs="Times New Roman"/>
          <w:sz w:val="24"/>
          <w:szCs w:val="24"/>
        </w:rPr>
        <w:t xml:space="preserve"> or its employees</w:t>
      </w:r>
      <w:r w:rsidR="00B838DA">
        <w:rPr>
          <w:rFonts w:ascii="Times New Roman" w:hAnsi="Times New Roman" w:cs="Times New Roman"/>
          <w:sz w:val="24"/>
          <w:szCs w:val="24"/>
        </w:rPr>
        <w:t>, agents, clients, customers or other third party recipients of the Records</w:t>
      </w:r>
      <w:r w:rsidR="0064286E" w:rsidRPr="00EF439B">
        <w:rPr>
          <w:rFonts w:ascii="Times New Roman" w:hAnsi="Times New Roman" w:cs="Times New Roman"/>
          <w:sz w:val="24"/>
          <w:szCs w:val="24"/>
        </w:rPr>
        <w:t xml:space="preserve"> </w:t>
      </w:r>
      <w:r w:rsidR="00B838DA">
        <w:rPr>
          <w:rFonts w:ascii="Times New Roman" w:hAnsi="Times New Roman" w:cs="Times New Roman"/>
          <w:sz w:val="24"/>
          <w:szCs w:val="24"/>
        </w:rPr>
        <w:t xml:space="preserve">provided under this Agreement </w:t>
      </w:r>
      <w:r w:rsidR="0064286E" w:rsidRPr="00EF439B">
        <w:rPr>
          <w:rFonts w:ascii="Times New Roman" w:hAnsi="Times New Roman" w:cs="Times New Roman"/>
          <w:sz w:val="24"/>
          <w:szCs w:val="24"/>
        </w:rPr>
        <w:t xml:space="preserve">without </w:t>
      </w:r>
      <w:r w:rsidR="00EA17D6" w:rsidRPr="00EF439B">
        <w:rPr>
          <w:rFonts w:ascii="Times New Roman" w:hAnsi="Times New Roman" w:cs="Times New Roman"/>
          <w:sz w:val="24"/>
          <w:szCs w:val="24"/>
        </w:rPr>
        <w:t>the necessity of the STATE showing actual damages or that monet</w:t>
      </w:r>
      <w:r w:rsidR="0064286E" w:rsidRPr="00EF439B">
        <w:rPr>
          <w:rFonts w:ascii="Times New Roman" w:hAnsi="Times New Roman" w:cs="Times New Roman"/>
          <w:sz w:val="24"/>
          <w:szCs w:val="24"/>
        </w:rPr>
        <w:t xml:space="preserve">ary damages would not afford an </w:t>
      </w:r>
      <w:r w:rsidR="00EA17D6" w:rsidRPr="00EF439B">
        <w:rPr>
          <w:rFonts w:ascii="Times New Roman" w:hAnsi="Times New Roman" w:cs="Times New Roman"/>
          <w:sz w:val="24"/>
          <w:szCs w:val="24"/>
        </w:rPr>
        <w:t>adequate remedy. U</w:t>
      </w:r>
      <w:r w:rsidR="00B838DA">
        <w:rPr>
          <w:rFonts w:ascii="Times New Roman" w:hAnsi="Times New Roman" w:cs="Times New Roman"/>
          <w:sz w:val="24"/>
          <w:szCs w:val="24"/>
        </w:rPr>
        <w:t>ser</w:t>
      </w:r>
      <w:r w:rsidR="00EA17D6" w:rsidRPr="00EF439B">
        <w:rPr>
          <w:rFonts w:ascii="Times New Roman" w:hAnsi="Times New Roman" w:cs="Times New Roman"/>
          <w:sz w:val="24"/>
          <w:szCs w:val="24"/>
        </w:rPr>
        <w:t xml:space="preserve"> shall be liable to the STATE for reasonable</w:t>
      </w:r>
      <w:r w:rsidR="0064286E" w:rsidRPr="00EF439B">
        <w:rPr>
          <w:rFonts w:ascii="Times New Roman" w:hAnsi="Times New Roman" w:cs="Times New Roman"/>
          <w:sz w:val="24"/>
          <w:szCs w:val="24"/>
        </w:rPr>
        <w:t xml:space="preserve"> </w:t>
      </w:r>
      <w:proofErr w:type="gramStart"/>
      <w:r w:rsidR="000E35EB">
        <w:rPr>
          <w:rFonts w:ascii="Times New Roman" w:hAnsi="Times New Roman" w:cs="Times New Roman"/>
          <w:sz w:val="24"/>
          <w:szCs w:val="24"/>
        </w:rPr>
        <w:t>attorney</w:t>
      </w:r>
      <w:r w:rsidR="000E35EB" w:rsidRPr="00EF439B">
        <w:rPr>
          <w:rFonts w:ascii="Times New Roman" w:hAnsi="Times New Roman" w:cs="Times New Roman"/>
          <w:sz w:val="24"/>
          <w:szCs w:val="24"/>
        </w:rPr>
        <w:t>s</w:t>
      </w:r>
      <w:proofErr w:type="gramEnd"/>
      <w:r w:rsidR="0064286E" w:rsidRPr="00EF439B">
        <w:rPr>
          <w:rFonts w:ascii="Times New Roman" w:hAnsi="Times New Roman" w:cs="Times New Roman"/>
          <w:sz w:val="24"/>
          <w:szCs w:val="24"/>
        </w:rPr>
        <w:t xml:space="preserve"> fees incurred by the </w:t>
      </w:r>
      <w:r w:rsidR="00EA17D6" w:rsidRPr="00EF439B">
        <w:rPr>
          <w:rFonts w:ascii="Times New Roman" w:hAnsi="Times New Roman" w:cs="Times New Roman"/>
          <w:sz w:val="24"/>
          <w:szCs w:val="24"/>
        </w:rPr>
        <w:t>STATE in obtaining any relief pursuant to this Agreement</w:t>
      </w:r>
      <w:r w:rsidR="0064286E" w:rsidRPr="00EF439B">
        <w:rPr>
          <w:rFonts w:ascii="Times New Roman" w:hAnsi="Times New Roman" w:cs="Times New Roman"/>
          <w:sz w:val="24"/>
          <w:szCs w:val="24"/>
        </w:rPr>
        <w:t xml:space="preserve"> whether in regard to U</w:t>
      </w:r>
      <w:r w:rsidR="00B838DA">
        <w:rPr>
          <w:rFonts w:ascii="Times New Roman" w:hAnsi="Times New Roman" w:cs="Times New Roman"/>
          <w:sz w:val="24"/>
          <w:szCs w:val="24"/>
        </w:rPr>
        <w:t>ser</w:t>
      </w:r>
      <w:r w:rsidR="0064286E" w:rsidRPr="00EF439B">
        <w:rPr>
          <w:rFonts w:ascii="Times New Roman" w:hAnsi="Times New Roman" w:cs="Times New Roman"/>
          <w:sz w:val="24"/>
          <w:szCs w:val="24"/>
        </w:rPr>
        <w:t xml:space="preserve"> or its </w:t>
      </w:r>
      <w:r w:rsidR="00EA17D6" w:rsidRPr="00EF439B">
        <w:rPr>
          <w:rFonts w:ascii="Times New Roman" w:hAnsi="Times New Roman" w:cs="Times New Roman"/>
          <w:sz w:val="24"/>
          <w:szCs w:val="24"/>
        </w:rPr>
        <w:t>employees</w:t>
      </w:r>
      <w:r w:rsidR="00B838DA">
        <w:rPr>
          <w:rFonts w:ascii="Times New Roman" w:hAnsi="Times New Roman" w:cs="Times New Roman"/>
          <w:sz w:val="24"/>
          <w:szCs w:val="24"/>
        </w:rPr>
        <w:t>, agents, clients, customers or other third party recipients of the Records provided under this Agreement</w:t>
      </w:r>
      <w:r w:rsidR="00EA17D6" w:rsidRPr="00EF439B">
        <w:rPr>
          <w:rFonts w:ascii="Times New Roman" w:hAnsi="Times New Roman" w:cs="Times New Roman"/>
          <w:sz w:val="24"/>
          <w:szCs w:val="24"/>
        </w:rPr>
        <w:t>.</w:t>
      </w:r>
    </w:p>
    <w:p w:rsidR="0064286E" w:rsidRPr="00EF439B" w:rsidRDefault="0064286E" w:rsidP="0064286E">
      <w:pPr>
        <w:autoSpaceDE w:val="0"/>
        <w:autoSpaceDN w:val="0"/>
        <w:adjustRightInd w:val="0"/>
        <w:spacing w:after="0" w:line="240" w:lineRule="auto"/>
        <w:ind w:firstLine="720"/>
        <w:rPr>
          <w:rFonts w:ascii="Times New Roman" w:hAnsi="Times New Roman" w:cs="Times New Roman"/>
          <w:sz w:val="24"/>
          <w:szCs w:val="24"/>
        </w:rPr>
      </w:pPr>
    </w:p>
    <w:p w:rsidR="00EA17D6" w:rsidRPr="00EF439B" w:rsidRDefault="00B838DA" w:rsidP="0064286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8</w:t>
      </w:r>
      <w:r w:rsidR="00EA17D6" w:rsidRPr="00EF439B">
        <w:rPr>
          <w:rFonts w:ascii="Times New Roman" w:hAnsi="Times New Roman" w:cs="Times New Roman"/>
          <w:b/>
          <w:bCs/>
          <w:sz w:val="24"/>
          <w:szCs w:val="24"/>
        </w:rPr>
        <w:t>. INDEMNIFICATION</w:t>
      </w:r>
      <w:r w:rsidR="00947624">
        <w:rPr>
          <w:rFonts w:ascii="Times New Roman" w:hAnsi="Times New Roman" w:cs="Times New Roman"/>
          <w:b/>
          <w:bCs/>
          <w:sz w:val="24"/>
          <w:szCs w:val="24"/>
        </w:rPr>
        <w:t xml:space="preserve"> BY USER</w:t>
      </w:r>
      <w:r w:rsidR="00EA17D6" w:rsidRPr="00EF439B">
        <w:rPr>
          <w:rFonts w:ascii="Times New Roman" w:hAnsi="Times New Roman" w:cs="Times New Roman"/>
          <w:b/>
          <w:bCs/>
          <w:sz w:val="24"/>
          <w:szCs w:val="24"/>
        </w:rPr>
        <w:t xml:space="preserve">. </w:t>
      </w:r>
      <w:r w:rsidR="00EA17D6" w:rsidRPr="00EF439B">
        <w:rPr>
          <w:rFonts w:ascii="Times New Roman" w:hAnsi="Times New Roman" w:cs="Times New Roman"/>
          <w:sz w:val="24"/>
          <w:szCs w:val="24"/>
        </w:rPr>
        <w:t>U</w:t>
      </w:r>
      <w:r w:rsidR="00050A6B">
        <w:rPr>
          <w:rFonts w:ascii="Times New Roman" w:hAnsi="Times New Roman" w:cs="Times New Roman"/>
          <w:sz w:val="24"/>
          <w:szCs w:val="24"/>
        </w:rPr>
        <w:t>ser</w:t>
      </w:r>
      <w:r w:rsidR="00EA17D6" w:rsidRPr="00EF439B">
        <w:rPr>
          <w:rFonts w:ascii="Times New Roman" w:hAnsi="Times New Roman" w:cs="Times New Roman"/>
          <w:sz w:val="24"/>
          <w:szCs w:val="24"/>
        </w:rPr>
        <w:t xml:space="preserve"> agrees to indemnify and save and hold the STATE, its</w:t>
      </w:r>
      <w:r w:rsidR="0064286E"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agents and employees harmless from any and all claims or ca</w:t>
      </w:r>
      <w:r w:rsidR="0064286E" w:rsidRPr="00EF439B">
        <w:rPr>
          <w:rFonts w:ascii="Times New Roman" w:hAnsi="Times New Roman" w:cs="Times New Roman"/>
          <w:sz w:val="24"/>
          <w:szCs w:val="24"/>
        </w:rPr>
        <w:t xml:space="preserve">uses of action arising from the </w:t>
      </w:r>
      <w:r w:rsidR="00EA17D6" w:rsidRPr="00EF439B">
        <w:rPr>
          <w:rFonts w:ascii="Times New Roman" w:hAnsi="Times New Roman" w:cs="Times New Roman"/>
          <w:sz w:val="24"/>
          <w:szCs w:val="24"/>
        </w:rPr>
        <w:t>performance or breach of this Agreement by U</w:t>
      </w:r>
      <w:r w:rsidR="00050A6B">
        <w:rPr>
          <w:rFonts w:ascii="Times New Roman" w:hAnsi="Times New Roman" w:cs="Times New Roman"/>
          <w:sz w:val="24"/>
          <w:szCs w:val="24"/>
        </w:rPr>
        <w:t>ser</w:t>
      </w:r>
      <w:r w:rsidR="00EA17D6" w:rsidRPr="00EF439B">
        <w:rPr>
          <w:rFonts w:ascii="Times New Roman" w:hAnsi="Times New Roman" w:cs="Times New Roman"/>
          <w:sz w:val="24"/>
          <w:szCs w:val="24"/>
        </w:rPr>
        <w:t xml:space="preserve"> and its employees</w:t>
      </w:r>
      <w:r w:rsidR="00050A6B">
        <w:rPr>
          <w:rFonts w:ascii="Times New Roman" w:hAnsi="Times New Roman" w:cs="Times New Roman"/>
          <w:sz w:val="24"/>
          <w:szCs w:val="24"/>
        </w:rPr>
        <w:t xml:space="preserve">, agents, </w:t>
      </w:r>
      <w:r w:rsidR="00696518">
        <w:rPr>
          <w:rFonts w:ascii="Times New Roman" w:hAnsi="Times New Roman" w:cs="Times New Roman"/>
          <w:sz w:val="24"/>
          <w:szCs w:val="24"/>
        </w:rPr>
        <w:t>clients</w:t>
      </w:r>
      <w:r>
        <w:rPr>
          <w:rFonts w:ascii="Times New Roman" w:hAnsi="Times New Roman" w:cs="Times New Roman"/>
          <w:sz w:val="24"/>
          <w:szCs w:val="24"/>
        </w:rPr>
        <w:t>,</w:t>
      </w:r>
      <w:r w:rsidR="00696518">
        <w:rPr>
          <w:rFonts w:ascii="Times New Roman" w:hAnsi="Times New Roman" w:cs="Times New Roman"/>
          <w:sz w:val="24"/>
          <w:szCs w:val="24"/>
        </w:rPr>
        <w:t xml:space="preserve"> customers</w:t>
      </w:r>
      <w:r>
        <w:rPr>
          <w:rFonts w:ascii="Times New Roman" w:hAnsi="Times New Roman" w:cs="Times New Roman"/>
          <w:sz w:val="24"/>
          <w:szCs w:val="24"/>
        </w:rPr>
        <w:t>, and other third party recipients of the Records provided under this Agreement</w:t>
      </w:r>
      <w:r w:rsidR="00EA17D6" w:rsidRPr="00EF439B">
        <w:rPr>
          <w:rFonts w:ascii="Times New Roman" w:hAnsi="Times New Roman" w:cs="Times New Roman"/>
          <w:sz w:val="24"/>
          <w:szCs w:val="24"/>
        </w:rPr>
        <w:t>.</w:t>
      </w:r>
    </w:p>
    <w:p w:rsidR="0064286E" w:rsidRPr="00EF439B" w:rsidRDefault="0064286E" w:rsidP="00EA17D6">
      <w:pPr>
        <w:autoSpaceDE w:val="0"/>
        <w:autoSpaceDN w:val="0"/>
        <w:adjustRightInd w:val="0"/>
        <w:spacing w:after="0" w:line="240" w:lineRule="auto"/>
        <w:rPr>
          <w:rFonts w:ascii="Times New Roman" w:hAnsi="Times New Roman" w:cs="Times New Roman"/>
          <w:sz w:val="24"/>
          <w:szCs w:val="24"/>
        </w:rPr>
      </w:pPr>
    </w:p>
    <w:p w:rsidR="00EA17D6" w:rsidRPr="00EF439B" w:rsidRDefault="00B838DA" w:rsidP="0064286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9</w:t>
      </w:r>
      <w:r w:rsidR="00EA17D6" w:rsidRPr="00EF439B">
        <w:rPr>
          <w:rFonts w:ascii="Times New Roman" w:hAnsi="Times New Roman" w:cs="Times New Roman"/>
          <w:b/>
          <w:bCs/>
          <w:sz w:val="24"/>
          <w:szCs w:val="24"/>
        </w:rPr>
        <w:t xml:space="preserve">. ACCURACY AND USE DISCLAIMER. </w:t>
      </w:r>
      <w:r w:rsidR="00EA17D6" w:rsidRPr="00EF439B">
        <w:rPr>
          <w:rFonts w:ascii="Times New Roman" w:hAnsi="Times New Roman" w:cs="Times New Roman"/>
          <w:sz w:val="24"/>
          <w:szCs w:val="24"/>
        </w:rPr>
        <w:t>THE RECORDS DISCLOSED TO U</w:t>
      </w:r>
      <w:r w:rsidR="00050A6B">
        <w:rPr>
          <w:rFonts w:ascii="Times New Roman" w:hAnsi="Times New Roman" w:cs="Times New Roman"/>
          <w:sz w:val="24"/>
          <w:szCs w:val="24"/>
        </w:rPr>
        <w:t>SER</w:t>
      </w:r>
      <w:r w:rsidR="0064286E"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PURSUANT TO THIS AGREEMENT ARE MAINT</w:t>
      </w:r>
      <w:r w:rsidR="0064286E" w:rsidRPr="00EF439B">
        <w:rPr>
          <w:rFonts w:ascii="Times New Roman" w:hAnsi="Times New Roman" w:cs="Times New Roman"/>
          <w:sz w:val="24"/>
          <w:szCs w:val="24"/>
        </w:rPr>
        <w:t xml:space="preserve">AINED BY THE STATE FOR PURPOSES </w:t>
      </w:r>
      <w:r w:rsidR="00EA17D6" w:rsidRPr="00EF439B">
        <w:rPr>
          <w:rFonts w:ascii="Times New Roman" w:hAnsi="Times New Roman" w:cs="Times New Roman"/>
          <w:sz w:val="24"/>
          <w:szCs w:val="24"/>
        </w:rPr>
        <w:t>OF CASE MANAGEMENT (I.E. MOVEMENT</w:t>
      </w:r>
      <w:r w:rsidR="0064286E" w:rsidRPr="00EF439B">
        <w:rPr>
          <w:rFonts w:ascii="Times New Roman" w:hAnsi="Times New Roman" w:cs="Times New Roman"/>
          <w:sz w:val="24"/>
          <w:szCs w:val="24"/>
        </w:rPr>
        <w:t xml:space="preserve"> OF CASES FROM ONE POINT IN THE </w:t>
      </w:r>
      <w:r w:rsidR="00EA17D6" w:rsidRPr="00EF439B">
        <w:rPr>
          <w:rFonts w:ascii="Times New Roman" w:hAnsi="Times New Roman" w:cs="Times New Roman"/>
          <w:sz w:val="24"/>
          <w:szCs w:val="24"/>
        </w:rPr>
        <w:t>PROCESS TO THE NEXT) AND ARE NOT INTE</w:t>
      </w:r>
      <w:r w:rsidR="0064286E" w:rsidRPr="00EF439B">
        <w:rPr>
          <w:rFonts w:ascii="Times New Roman" w:hAnsi="Times New Roman" w:cs="Times New Roman"/>
          <w:sz w:val="24"/>
          <w:szCs w:val="24"/>
        </w:rPr>
        <w:t xml:space="preserve">NDED FOR USE IN ANALYZING LEGAL </w:t>
      </w:r>
      <w:r w:rsidR="00EA17D6" w:rsidRPr="00EF439B">
        <w:rPr>
          <w:rFonts w:ascii="Times New Roman" w:hAnsi="Times New Roman" w:cs="Times New Roman"/>
          <w:sz w:val="24"/>
          <w:szCs w:val="24"/>
        </w:rPr>
        <w:t>ISSUES INVOLVED IN THE CASES. THE RECORDS DO NO</w:t>
      </w:r>
      <w:r w:rsidR="0064286E" w:rsidRPr="00EF439B">
        <w:rPr>
          <w:rFonts w:ascii="Times New Roman" w:hAnsi="Times New Roman" w:cs="Times New Roman"/>
          <w:sz w:val="24"/>
          <w:szCs w:val="24"/>
        </w:rPr>
        <w:t xml:space="preserve">T CONSTITUTE OFFICIAL </w:t>
      </w:r>
      <w:r w:rsidR="00EA17D6" w:rsidRPr="00EF439B">
        <w:rPr>
          <w:rFonts w:ascii="Times New Roman" w:hAnsi="Times New Roman" w:cs="Times New Roman"/>
          <w:sz w:val="24"/>
          <w:szCs w:val="24"/>
        </w:rPr>
        <w:t>RECORDS OF THE COURTS OF THE S</w:t>
      </w:r>
      <w:r w:rsidR="0064286E" w:rsidRPr="00EF439B">
        <w:rPr>
          <w:rFonts w:ascii="Times New Roman" w:hAnsi="Times New Roman" w:cs="Times New Roman"/>
          <w:sz w:val="24"/>
          <w:szCs w:val="24"/>
        </w:rPr>
        <w:t>TATE OF MINNESOTA. U</w:t>
      </w:r>
      <w:r w:rsidR="00050A6B">
        <w:rPr>
          <w:rFonts w:ascii="Times New Roman" w:hAnsi="Times New Roman" w:cs="Times New Roman"/>
          <w:sz w:val="24"/>
          <w:szCs w:val="24"/>
        </w:rPr>
        <w:t>SER</w:t>
      </w:r>
      <w:r w:rsidR="0064286E" w:rsidRPr="00EF439B">
        <w:rPr>
          <w:rFonts w:ascii="Times New Roman" w:hAnsi="Times New Roman" w:cs="Times New Roman"/>
          <w:sz w:val="24"/>
          <w:szCs w:val="24"/>
        </w:rPr>
        <w:t xml:space="preserve"> IS SOLELY </w:t>
      </w:r>
      <w:r w:rsidR="00EA17D6" w:rsidRPr="00EF439B">
        <w:rPr>
          <w:rFonts w:ascii="Times New Roman" w:hAnsi="Times New Roman" w:cs="Times New Roman"/>
          <w:sz w:val="24"/>
          <w:szCs w:val="24"/>
        </w:rPr>
        <w:t>RESPONSIBLE FOR ASSURING PRO</w:t>
      </w:r>
      <w:r w:rsidR="0064286E" w:rsidRPr="00EF439B">
        <w:rPr>
          <w:rFonts w:ascii="Times New Roman" w:hAnsi="Times New Roman" w:cs="Times New Roman"/>
          <w:sz w:val="24"/>
          <w:szCs w:val="24"/>
        </w:rPr>
        <w:t xml:space="preserve">PER ANALYSIS, VERIFICATION, AND </w:t>
      </w:r>
      <w:r w:rsidR="00EA17D6" w:rsidRPr="00EF439B">
        <w:rPr>
          <w:rFonts w:ascii="Times New Roman" w:hAnsi="Times New Roman" w:cs="Times New Roman"/>
          <w:sz w:val="24"/>
          <w:szCs w:val="24"/>
        </w:rPr>
        <w:t xml:space="preserve">INTERPRETATION OF THE RECORDS. THE </w:t>
      </w:r>
      <w:r w:rsidR="0064286E" w:rsidRPr="00EF439B">
        <w:rPr>
          <w:rFonts w:ascii="Times New Roman" w:hAnsi="Times New Roman" w:cs="Times New Roman"/>
          <w:sz w:val="24"/>
          <w:szCs w:val="24"/>
        </w:rPr>
        <w:t xml:space="preserve">STATE IS UNDER NO OBLIGATION TO </w:t>
      </w:r>
      <w:r w:rsidR="00EA17D6" w:rsidRPr="00EF439B">
        <w:rPr>
          <w:rFonts w:ascii="Times New Roman" w:hAnsi="Times New Roman" w:cs="Times New Roman"/>
          <w:sz w:val="24"/>
          <w:szCs w:val="24"/>
        </w:rPr>
        <w:t>ASSIST U</w:t>
      </w:r>
      <w:r w:rsidR="00050A6B">
        <w:rPr>
          <w:rFonts w:ascii="Times New Roman" w:hAnsi="Times New Roman" w:cs="Times New Roman"/>
          <w:sz w:val="24"/>
          <w:szCs w:val="24"/>
        </w:rPr>
        <w:t>SER</w:t>
      </w:r>
      <w:r w:rsidR="00EA17D6" w:rsidRPr="00EF439B">
        <w:rPr>
          <w:rFonts w:ascii="Times New Roman" w:hAnsi="Times New Roman" w:cs="Times New Roman"/>
          <w:sz w:val="24"/>
          <w:szCs w:val="24"/>
        </w:rPr>
        <w:t xml:space="preserve"> IN THE ANALYSIS, VERIFICATION, OR I</w:t>
      </w:r>
      <w:r w:rsidR="0064286E" w:rsidRPr="00EF439B">
        <w:rPr>
          <w:rFonts w:ascii="Times New Roman" w:hAnsi="Times New Roman" w:cs="Times New Roman"/>
          <w:sz w:val="24"/>
          <w:szCs w:val="24"/>
        </w:rPr>
        <w:t xml:space="preserve">NTERPRETATION OF THE </w:t>
      </w:r>
      <w:r w:rsidR="00EA17D6" w:rsidRPr="00EF439B">
        <w:rPr>
          <w:rFonts w:ascii="Times New Roman" w:hAnsi="Times New Roman" w:cs="Times New Roman"/>
          <w:sz w:val="24"/>
          <w:szCs w:val="24"/>
        </w:rPr>
        <w:t>RECORDS.</w:t>
      </w:r>
    </w:p>
    <w:p w:rsidR="0064286E" w:rsidRPr="00EF439B" w:rsidRDefault="0064286E" w:rsidP="0064286E">
      <w:pPr>
        <w:autoSpaceDE w:val="0"/>
        <w:autoSpaceDN w:val="0"/>
        <w:adjustRightInd w:val="0"/>
        <w:spacing w:after="0" w:line="240" w:lineRule="auto"/>
        <w:ind w:firstLine="720"/>
        <w:rPr>
          <w:rFonts w:ascii="Times New Roman" w:hAnsi="Times New Roman" w:cs="Times New Roman"/>
          <w:sz w:val="24"/>
          <w:szCs w:val="24"/>
        </w:rPr>
      </w:pPr>
    </w:p>
    <w:p w:rsidR="00EA17D6" w:rsidRPr="00EF439B" w:rsidRDefault="00B838DA" w:rsidP="0064286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10</w:t>
      </w:r>
      <w:r w:rsidR="00EA17D6" w:rsidRPr="00EF439B">
        <w:rPr>
          <w:rFonts w:ascii="Times New Roman" w:hAnsi="Times New Roman" w:cs="Times New Roman"/>
          <w:b/>
          <w:bCs/>
          <w:sz w:val="24"/>
          <w:szCs w:val="24"/>
        </w:rPr>
        <w:t xml:space="preserve">. MUTUAL REPRESENTATION AND WARRANTY OF AUTHORITY. </w:t>
      </w:r>
      <w:r w:rsidR="00EA17D6" w:rsidRPr="00EF439B">
        <w:rPr>
          <w:rFonts w:ascii="Times New Roman" w:hAnsi="Times New Roman" w:cs="Times New Roman"/>
          <w:sz w:val="24"/>
          <w:szCs w:val="24"/>
        </w:rPr>
        <w:t>U</w:t>
      </w:r>
      <w:r w:rsidR="002E3528">
        <w:rPr>
          <w:rFonts w:ascii="Times New Roman" w:hAnsi="Times New Roman" w:cs="Times New Roman"/>
          <w:sz w:val="24"/>
          <w:szCs w:val="24"/>
        </w:rPr>
        <w:t>ser</w:t>
      </w:r>
      <w:r w:rsidR="00EA17D6" w:rsidRPr="00EF439B">
        <w:rPr>
          <w:rFonts w:ascii="Times New Roman" w:hAnsi="Times New Roman" w:cs="Times New Roman"/>
          <w:sz w:val="24"/>
          <w:szCs w:val="24"/>
        </w:rPr>
        <w:t xml:space="preserve"> and</w:t>
      </w:r>
      <w:r w:rsidR="0064286E"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the STATE each represent and warrant to the other that:</w:t>
      </w:r>
    </w:p>
    <w:p w:rsidR="0064286E" w:rsidRPr="00EF439B" w:rsidRDefault="0064286E" w:rsidP="0064286E">
      <w:pPr>
        <w:autoSpaceDE w:val="0"/>
        <w:autoSpaceDN w:val="0"/>
        <w:adjustRightInd w:val="0"/>
        <w:spacing w:after="0" w:line="240" w:lineRule="auto"/>
        <w:ind w:firstLine="720"/>
        <w:rPr>
          <w:rFonts w:ascii="Times New Roman" w:hAnsi="Times New Roman" w:cs="Times New Roman"/>
          <w:sz w:val="24"/>
          <w:szCs w:val="24"/>
        </w:rPr>
      </w:pPr>
    </w:p>
    <w:p w:rsidR="00EA17D6" w:rsidRPr="00EF439B" w:rsidRDefault="00EA17D6" w:rsidP="0064286E">
      <w:pPr>
        <w:autoSpaceDE w:val="0"/>
        <w:autoSpaceDN w:val="0"/>
        <w:adjustRightInd w:val="0"/>
        <w:spacing w:after="0" w:line="240" w:lineRule="auto"/>
        <w:ind w:left="720"/>
        <w:rPr>
          <w:rFonts w:ascii="Times New Roman" w:hAnsi="Times New Roman" w:cs="Times New Roman"/>
          <w:sz w:val="24"/>
          <w:szCs w:val="24"/>
        </w:rPr>
      </w:pPr>
      <w:r w:rsidRPr="00EF439B">
        <w:rPr>
          <w:rFonts w:ascii="Times New Roman" w:hAnsi="Times New Roman" w:cs="Times New Roman"/>
          <w:sz w:val="24"/>
          <w:szCs w:val="24"/>
        </w:rPr>
        <w:t>a. It has the full right, power and authority to enter into this Agreement and to</w:t>
      </w:r>
      <w:r w:rsidR="0064286E" w:rsidRPr="00EF439B">
        <w:rPr>
          <w:rFonts w:ascii="Times New Roman" w:hAnsi="Times New Roman" w:cs="Times New Roman"/>
          <w:sz w:val="24"/>
          <w:szCs w:val="24"/>
        </w:rPr>
        <w:t xml:space="preserve"> </w:t>
      </w:r>
      <w:r w:rsidRPr="00EF439B">
        <w:rPr>
          <w:rFonts w:ascii="Times New Roman" w:hAnsi="Times New Roman" w:cs="Times New Roman"/>
          <w:sz w:val="24"/>
          <w:szCs w:val="24"/>
        </w:rPr>
        <w:t>perform fully all of its obligations hereunder; and</w:t>
      </w:r>
    </w:p>
    <w:p w:rsidR="0064286E" w:rsidRPr="00EF439B" w:rsidRDefault="0064286E" w:rsidP="0064286E">
      <w:pPr>
        <w:autoSpaceDE w:val="0"/>
        <w:autoSpaceDN w:val="0"/>
        <w:adjustRightInd w:val="0"/>
        <w:spacing w:after="0" w:line="240" w:lineRule="auto"/>
        <w:ind w:left="720"/>
        <w:rPr>
          <w:rFonts w:ascii="Times New Roman" w:hAnsi="Times New Roman" w:cs="Times New Roman"/>
          <w:sz w:val="24"/>
          <w:szCs w:val="24"/>
        </w:rPr>
      </w:pPr>
    </w:p>
    <w:p w:rsidR="00EA17D6" w:rsidRPr="00EF439B" w:rsidRDefault="00EA17D6" w:rsidP="0064286E">
      <w:pPr>
        <w:autoSpaceDE w:val="0"/>
        <w:autoSpaceDN w:val="0"/>
        <w:adjustRightInd w:val="0"/>
        <w:spacing w:after="0" w:line="240" w:lineRule="auto"/>
        <w:ind w:left="720"/>
        <w:rPr>
          <w:rFonts w:ascii="Times New Roman" w:hAnsi="Times New Roman" w:cs="Times New Roman"/>
          <w:sz w:val="24"/>
          <w:szCs w:val="24"/>
        </w:rPr>
      </w:pPr>
      <w:r w:rsidRPr="00EF439B">
        <w:rPr>
          <w:rFonts w:ascii="Times New Roman" w:hAnsi="Times New Roman" w:cs="Times New Roman"/>
          <w:sz w:val="24"/>
          <w:szCs w:val="24"/>
        </w:rPr>
        <w:t>b. It is free of any obligation or restriction that would prevent it from entering into</w:t>
      </w:r>
      <w:r w:rsidR="0064286E" w:rsidRPr="00EF439B">
        <w:rPr>
          <w:rFonts w:ascii="Times New Roman" w:hAnsi="Times New Roman" w:cs="Times New Roman"/>
          <w:sz w:val="24"/>
          <w:szCs w:val="24"/>
        </w:rPr>
        <w:t xml:space="preserve"> </w:t>
      </w:r>
      <w:r w:rsidRPr="00EF439B">
        <w:rPr>
          <w:rFonts w:ascii="Times New Roman" w:hAnsi="Times New Roman" w:cs="Times New Roman"/>
          <w:sz w:val="24"/>
          <w:szCs w:val="24"/>
        </w:rPr>
        <w:t>this Agreement or from performing fully any of its obligations hereunder; and</w:t>
      </w:r>
    </w:p>
    <w:p w:rsidR="0064286E" w:rsidRPr="00EF439B" w:rsidRDefault="0064286E" w:rsidP="0064286E">
      <w:pPr>
        <w:autoSpaceDE w:val="0"/>
        <w:autoSpaceDN w:val="0"/>
        <w:adjustRightInd w:val="0"/>
        <w:spacing w:after="0" w:line="240" w:lineRule="auto"/>
        <w:ind w:left="720"/>
        <w:rPr>
          <w:rFonts w:ascii="Times New Roman" w:hAnsi="Times New Roman" w:cs="Times New Roman"/>
          <w:sz w:val="24"/>
          <w:szCs w:val="24"/>
        </w:rPr>
      </w:pPr>
    </w:p>
    <w:p w:rsidR="00EA17D6" w:rsidRPr="00EF439B" w:rsidRDefault="00EA17D6" w:rsidP="0064286E">
      <w:pPr>
        <w:autoSpaceDE w:val="0"/>
        <w:autoSpaceDN w:val="0"/>
        <w:adjustRightInd w:val="0"/>
        <w:spacing w:after="0" w:line="240" w:lineRule="auto"/>
        <w:ind w:left="720"/>
        <w:rPr>
          <w:rFonts w:ascii="Times New Roman" w:hAnsi="Times New Roman" w:cs="Times New Roman"/>
          <w:sz w:val="24"/>
          <w:szCs w:val="24"/>
        </w:rPr>
      </w:pPr>
      <w:r w:rsidRPr="00EF439B">
        <w:rPr>
          <w:rFonts w:ascii="Times New Roman" w:hAnsi="Times New Roman" w:cs="Times New Roman"/>
          <w:sz w:val="24"/>
          <w:szCs w:val="24"/>
        </w:rPr>
        <w:t>c. It has not entered into and will not enter into any contract which would impede</w:t>
      </w:r>
      <w:r w:rsidR="0064286E" w:rsidRPr="00EF439B">
        <w:rPr>
          <w:rFonts w:ascii="Times New Roman" w:hAnsi="Times New Roman" w:cs="Times New Roman"/>
          <w:sz w:val="24"/>
          <w:szCs w:val="24"/>
        </w:rPr>
        <w:t xml:space="preserve"> </w:t>
      </w:r>
      <w:r w:rsidRPr="00EF439B">
        <w:rPr>
          <w:rFonts w:ascii="Times New Roman" w:hAnsi="Times New Roman" w:cs="Times New Roman"/>
          <w:sz w:val="24"/>
          <w:szCs w:val="24"/>
        </w:rPr>
        <w:t>the full performance of its obligations hereunder or would in any way limit or restrict the</w:t>
      </w:r>
      <w:r w:rsidR="0064286E" w:rsidRPr="00EF439B">
        <w:rPr>
          <w:rFonts w:ascii="Times New Roman" w:hAnsi="Times New Roman" w:cs="Times New Roman"/>
          <w:sz w:val="24"/>
          <w:szCs w:val="24"/>
        </w:rPr>
        <w:t xml:space="preserve"> </w:t>
      </w:r>
      <w:r w:rsidRPr="00EF439B">
        <w:rPr>
          <w:rFonts w:ascii="Times New Roman" w:hAnsi="Times New Roman" w:cs="Times New Roman"/>
          <w:sz w:val="24"/>
          <w:szCs w:val="24"/>
        </w:rPr>
        <w:t>rights of the other under this Agreement.</w:t>
      </w:r>
    </w:p>
    <w:p w:rsidR="0064286E" w:rsidRPr="00EF439B" w:rsidRDefault="0064286E" w:rsidP="0064286E">
      <w:pPr>
        <w:autoSpaceDE w:val="0"/>
        <w:autoSpaceDN w:val="0"/>
        <w:adjustRightInd w:val="0"/>
        <w:spacing w:after="0" w:line="240" w:lineRule="auto"/>
        <w:ind w:left="720"/>
        <w:rPr>
          <w:rFonts w:ascii="Times New Roman" w:hAnsi="Times New Roman" w:cs="Times New Roman"/>
          <w:sz w:val="24"/>
          <w:szCs w:val="24"/>
        </w:rPr>
      </w:pPr>
    </w:p>
    <w:p w:rsidR="00EA17D6" w:rsidRPr="00EF439B" w:rsidRDefault="00B838DA" w:rsidP="0064286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11</w:t>
      </w:r>
      <w:r w:rsidR="00EA17D6" w:rsidRPr="00EF439B">
        <w:rPr>
          <w:rFonts w:ascii="Times New Roman" w:hAnsi="Times New Roman" w:cs="Times New Roman"/>
          <w:b/>
          <w:bCs/>
          <w:sz w:val="24"/>
          <w:szCs w:val="24"/>
        </w:rPr>
        <w:t xml:space="preserve">. INDEPENDENT CONTRACTOR. </w:t>
      </w:r>
      <w:r w:rsidR="00EA17D6" w:rsidRPr="00EF439B">
        <w:rPr>
          <w:rFonts w:ascii="Times New Roman" w:hAnsi="Times New Roman" w:cs="Times New Roman"/>
          <w:sz w:val="24"/>
          <w:szCs w:val="24"/>
        </w:rPr>
        <w:t>U</w:t>
      </w:r>
      <w:r w:rsidR="002E3528">
        <w:rPr>
          <w:rFonts w:ascii="Times New Roman" w:hAnsi="Times New Roman" w:cs="Times New Roman"/>
          <w:sz w:val="24"/>
          <w:szCs w:val="24"/>
        </w:rPr>
        <w:t>ser</w:t>
      </w:r>
      <w:r w:rsidR="00EA17D6" w:rsidRPr="00EF439B">
        <w:rPr>
          <w:rFonts w:ascii="Times New Roman" w:hAnsi="Times New Roman" w:cs="Times New Roman"/>
          <w:sz w:val="24"/>
          <w:szCs w:val="24"/>
        </w:rPr>
        <w:t xml:space="preserve"> is an independent contractor. U</w:t>
      </w:r>
      <w:r w:rsidR="002E3528">
        <w:rPr>
          <w:rFonts w:ascii="Times New Roman" w:hAnsi="Times New Roman" w:cs="Times New Roman"/>
          <w:sz w:val="24"/>
          <w:szCs w:val="24"/>
        </w:rPr>
        <w:t>ser</w:t>
      </w:r>
      <w:r w:rsidR="00EA17D6" w:rsidRPr="00EF439B">
        <w:rPr>
          <w:rFonts w:ascii="Times New Roman" w:hAnsi="Times New Roman" w:cs="Times New Roman"/>
          <w:sz w:val="24"/>
          <w:szCs w:val="24"/>
        </w:rPr>
        <w:t xml:space="preserve"> shall not</w:t>
      </w:r>
      <w:r w:rsidR="0064286E"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be deemed for any purpose to be an employee of the STATE.</w:t>
      </w:r>
      <w:r w:rsidR="0064286E" w:rsidRPr="00EF439B">
        <w:rPr>
          <w:rFonts w:ascii="Times New Roman" w:hAnsi="Times New Roman" w:cs="Times New Roman"/>
          <w:sz w:val="24"/>
          <w:szCs w:val="24"/>
        </w:rPr>
        <w:t xml:space="preserve"> Neither U</w:t>
      </w:r>
      <w:r w:rsidR="002E3528">
        <w:rPr>
          <w:rFonts w:ascii="Times New Roman" w:hAnsi="Times New Roman" w:cs="Times New Roman"/>
          <w:sz w:val="24"/>
          <w:szCs w:val="24"/>
        </w:rPr>
        <w:t>ser</w:t>
      </w:r>
      <w:r w:rsidR="0064286E" w:rsidRPr="00EF439B">
        <w:rPr>
          <w:rFonts w:ascii="Times New Roman" w:hAnsi="Times New Roman" w:cs="Times New Roman"/>
          <w:sz w:val="24"/>
          <w:szCs w:val="24"/>
        </w:rPr>
        <w:t xml:space="preserve"> nor the STATE shall </w:t>
      </w:r>
      <w:r w:rsidR="00EA17D6" w:rsidRPr="00EF439B">
        <w:rPr>
          <w:rFonts w:ascii="Times New Roman" w:hAnsi="Times New Roman" w:cs="Times New Roman"/>
          <w:sz w:val="24"/>
          <w:szCs w:val="24"/>
        </w:rPr>
        <w:t xml:space="preserve">have </w:t>
      </w:r>
      <w:proofErr w:type="gramStart"/>
      <w:r w:rsidR="00EA17D6" w:rsidRPr="00EF439B">
        <w:rPr>
          <w:rFonts w:ascii="Times New Roman" w:hAnsi="Times New Roman" w:cs="Times New Roman"/>
          <w:sz w:val="24"/>
          <w:szCs w:val="24"/>
        </w:rPr>
        <w:t>the right nor</w:t>
      </w:r>
      <w:proofErr w:type="gramEnd"/>
      <w:r w:rsidR="00EA17D6" w:rsidRPr="00EF439B">
        <w:rPr>
          <w:rFonts w:ascii="Times New Roman" w:hAnsi="Times New Roman" w:cs="Times New Roman"/>
          <w:sz w:val="24"/>
          <w:szCs w:val="24"/>
        </w:rPr>
        <w:t xml:space="preserve"> the authority to assume, create or incur any liabi</w:t>
      </w:r>
      <w:r w:rsidR="0064286E" w:rsidRPr="00EF439B">
        <w:rPr>
          <w:rFonts w:ascii="Times New Roman" w:hAnsi="Times New Roman" w:cs="Times New Roman"/>
          <w:sz w:val="24"/>
          <w:szCs w:val="24"/>
        </w:rPr>
        <w:t xml:space="preserve">lity or obligation of any kind, </w:t>
      </w:r>
      <w:r w:rsidR="00EA17D6" w:rsidRPr="00EF439B">
        <w:rPr>
          <w:rFonts w:ascii="Times New Roman" w:hAnsi="Times New Roman" w:cs="Times New Roman"/>
          <w:sz w:val="24"/>
          <w:szCs w:val="24"/>
        </w:rPr>
        <w:t>express or implied, against or in the name of or on behalf of the other.</w:t>
      </w:r>
    </w:p>
    <w:p w:rsidR="0064286E" w:rsidRPr="00EF439B" w:rsidRDefault="0064286E" w:rsidP="0064286E">
      <w:pPr>
        <w:autoSpaceDE w:val="0"/>
        <w:autoSpaceDN w:val="0"/>
        <w:adjustRightInd w:val="0"/>
        <w:spacing w:after="0" w:line="240" w:lineRule="auto"/>
        <w:ind w:firstLine="720"/>
        <w:rPr>
          <w:rFonts w:ascii="Times New Roman" w:hAnsi="Times New Roman" w:cs="Times New Roman"/>
          <w:sz w:val="24"/>
          <w:szCs w:val="24"/>
        </w:rPr>
      </w:pPr>
    </w:p>
    <w:p w:rsidR="00EA17D6" w:rsidRPr="00EF439B" w:rsidRDefault="00B838DA" w:rsidP="006C1F6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12</w:t>
      </w:r>
      <w:r w:rsidR="00EA17D6" w:rsidRPr="00EF439B">
        <w:rPr>
          <w:rFonts w:ascii="Times New Roman" w:hAnsi="Times New Roman" w:cs="Times New Roman"/>
          <w:b/>
          <w:bCs/>
          <w:sz w:val="24"/>
          <w:szCs w:val="24"/>
        </w:rPr>
        <w:t xml:space="preserve">. NON-WAIVER. </w:t>
      </w:r>
      <w:r w:rsidR="00EA17D6" w:rsidRPr="00EF439B">
        <w:rPr>
          <w:rFonts w:ascii="Times New Roman" w:hAnsi="Times New Roman" w:cs="Times New Roman"/>
          <w:sz w:val="24"/>
          <w:szCs w:val="24"/>
        </w:rPr>
        <w:t>The failure by either party at any time to enforce any of the</w:t>
      </w:r>
      <w:r w:rsidR="006C1F68" w:rsidRPr="00EF439B">
        <w:rPr>
          <w:rFonts w:ascii="Times New Roman" w:hAnsi="Times New Roman" w:cs="Times New Roman"/>
          <w:sz w:val="24"/>
          <w:szCs w:val="24"/>
        </w:rPr>
        <w:t xml:space="preserve"> provisions </w:t>
      </w:r>
      <w:r w:rsidR="00EA17D6" w:rsidRPr="00EF439B">
        <w:rPr>
          <w:rFonts w:ascii="Times New Roman" w:hAnsi="Times New Roman" w:cs="Times New Roman"/>
          <w:sz w:val="24"/>
          <w:szCs w:val="24"/>
        </w:rPr>
        <w:t>of this Agreement or any right or remedy available hereunde</w:t>
      </w:r>
      <w:r w:rsidR="006C1F68" w:rsidRPr="00EF439B">
        <w:rPr>
          <w:rFonts w:ascii="Times New Roman" w:hAnsi="Times New Roman" w:cs="Times New Roman"/>
          <w:sz w:val="24"/>
          <w:szCs w:val="24"/>
        </w:rPr>
        <w:t xml:space="preserve">r or at law or in equity, or </w:t>
      </w:r>
      <w:r w:rsidR="006C1F68" w:rsidRPr="00EF439B">
        <w:rPr>
          <w:rFonts w:ascii="Times New Roman" w:hAnsi="Times New Roman" w:cs="Times New Roman"/>
          <w:sz w:val="24"/>
          <w:szCs w:val="24"/>
        </w:rPr>
        <w:lastRenderedPageBreak/>
        <w:t xml:space="preserve">to </w:t>
      </w:r>
      <w:r w:rsidR="00EA17D6" w:rsidRPr="00EF439B">
        <w:rPr>
          <w:rFonts w:ascii="Times New Roman" w:hAnsi="Times New Roman" w:cs="Times New Roman"/>
          <w:sz w:val="24"/>
          <w:szCs w:val="24"/>
        </w:rPr>
        <w:t>exercise any option herein provided, shall not constitute a waiver of su</w:t>
      </w:r>
      <w:r w:rsidR="006C1F68" w:rsidRPr="00EF439B">
        <w:rPr>
          <w:rFonts w:ascii="Times New Roman" w:hAnsi="Times New Roman" w:cs="Times New Roman"/>
          <w:sz w:val="24"/>
          <w:szCs w:val="24"/>
        </w:rPr>
        <w:t xml:space="preserve">ch provision, remedy or </w:t>
      </w:r>
      <w:r w:rsidR="00EA17D6" w:rsidRPr="00EF439B">
        <w:rPr>
          <w:rFonts w:ascii="Times New Roman" w:hAnsi="Times New Roman" w:cs="Times New Roman"/>
          <w:sz w:val="24"/>
          <w:szCs w:val="24"/>
        </w:rPr>
        <w:t>option or in any way affect the validity of this Agreement. The waiver</w:t>
      </w:r>
      <w:r w:rsidR="006C1F68" w:rsidRPr="00EF439B">
        <w:rPr>
          <w:rFonts w:ascii="Times New Roman" w:hAnsi="Times New Roman" w:cs="Times New Roman"/>
          <w:sz w:val="24"/>
          <w:szCs w:val="24"/>
        </w:rPr>
        <w:t xml:space="preserve"> of any default by either Party </w:t>
      </w:r>
      <w:r w:rsidR="00EA17D6" w:rsidRPr="00EF439B">
        <w:rPr>
          <w:rFonts w:ascii="Times New Roman" w:hAnsi="Times New Roman" w:cs="Times New Roman"/>
          <w:sz w:val="24"/>
          <w:szCs w:val="24"/>
        </w:rPr>
        <w:t>shall not be deemed a continuing waiver, but shall apply solely to th</w:t>
      </w:r>
      <w:r w:rsidR="006C1F68" w:rsidRPr="00EF439B">
        <w:rPr>
          <w:rFonts w:ascii="Times New Roman" w:hAnsi="Times New Roman" w:cs="Times New Roman"/>
          <w:sz w:val="24"/>
          <w:szCs w:val="24"/>
        </w:rPr>
        <w:t xml:space="preserve">e instance to which such waiver </w:t>
      </w:r>
      <w:r w:rsidR="00EA17D6" w:rsidRPr="00EF439B">
        <w:rPr>
          <w:rFonts w:ascii="Times New Roman" w:hAnsi="Times New Roman" w:cs="Times New Roman"/>
          <w:sz w:val="24"/>
          <w:szCs w:val="24"/>
        </w:rPr>
        <w:t>is directed.</w:t>
      </w:r>
    </w:p>
    <w:p w:rsidR="006C1F68" w:rsidRPr="00EF439B" w:rsidRDefault="006C1F68" w:rsidP="006C1F68">
      <w:pPr>
        <w:autoSpaceDE w:val="0"/>
        <w:autoSpaceDN w:val="0"/>
        <w:adjustRightInd w:val="0"/>
        <w:spacing w:after="0" w:line="240" w:lineRule="auto"/>
        <w:ind w:firstLine="720"/>
        <w:rPr>
          <w:rFonts w:ascii="Times New Roman" w:hAnsi="Times New Roman" w:cs="Times New Roman"/>
          <w:sz w:val="24"/>
          <w:szCs w:val="24"/>
        </w:rPr>
      </w:pPr>
    </w:p>
    <w:p w:rsidR="00EA17D6" w:rsidRPr="00EF439B" w:rsidRDefault="00B838DA" w:rsidP="006C1F6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13</w:t>
      </w:r>
      <w:r w:rsidR="00EA17D6" w:rsidRPr="00EF439B">
        <w:rPr>
          <w:rFonts w:ascii="Times New Roman" w:hAnsi="Times New Roman" w:cs="Times New Roman"/>
          <w:b/>
          <w:sz w:val="24"/>
          <w:szCs w:val="24"/>
        </w:rPr>
        <w:t>. ASSIGNMENT AND BINDING EFFECT</w:t>
      </w:r>
      <w:r w:rsidR="00EA17D6" w:rsidRPr="00EF439B">
        <w:rPr>
          <w:rFonts w:ascii="Times New Roman" w:hAnsi="Times New Roman" w:cs="Times New Roman"/>
          <w:sz w:val="24"/>
          <w:szCs w:val="24"/>
        </w:rPr>
        <w:t>. Except as otherwise expressly permitted</w:t>
      </w:r>
      <w:r w:rsidR="006C1F68"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herein, neither Party may assign, delegate and/or otherwise transf</w:t>
      </w:r>
      <w:r w:rsidR="006C1F68" w:rsidRPr="00EF439B">
        <w:rPr>
          <w:rFonts w:ascii="Times New Roman" w:hAnsi="Times New Roman" w:cs="Times New Roman"/>
          <w:sz w:val="24"/>
          <w:szCs w:val="24"/>
        </w:rPr>
        <w:t xml:space="preserve">er this Agreement or any of its </w:t>
      </w:r>
      <w:r w:rsidR="00EA17D6" w:rsidRPr="00EF439B">
        <w:rPr>
          <w:rFonts w:ascii="Times New Roman" w:hAnsi="Times New Roman" w:cs="Times New Roman"/>
          <w:sz w:val="24"/>
          <w:szCs w:val="24"/>
        </w:rPr>
        <w:t>rights or obligations hereunder without the prior written consent of the other. This Agreement shall</w:t>
      </w:r>
      <w:r w:rsidR="006C1F68"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 xml:space="preserve">be binding upon and inure to the benefit of the Parties hereto and </w:t>
      </w:r>
      <w:r w:rsidR="006C1F68" w:rsidRPr="00EF439B">
        <w:rPr>
          <w:rFonts w:ascii="Times New Roman" w:hAnsi="Times New Roman" w:cs="Times New Roman"/>
          <w:sz w:val="24"/>
          <w:szCs w:val="24"/>
        </w:rPr>
        <w:t xml:space="preserve">their respective successors and </w:t>
      </w:r>
      <w:r w:rsidR="002E3528">
        <w:rPr>
          <w:rFonts w:ascii="Times New Roman" w:hAnsi="Times New Roman" w:cs="Times New Roman"/>
          <w:sz w:val="24"/>
          <w:szCs w:val="24"/>
        </w:rPr>
        <w:t xml:space="preserve">permitted </w:t>
      </w:r>
      <w:r w:rsidR="00EA17D6" w:rsidRPr="00EF439B">
        <w:rPr>
          <w:rFonts w:ascii="Times New Roman" w:hAnsi="Times New Roman" w:cs="Times New Roman"/>
          <w:sz w:val="24"/>
          <w:szCs w:val="24"/>
        </w:rPr>
        <w:t>assigns.</w:t>
      </w:r>
    </w:p>
    <w:p w:rsidR="006C1F68" w:rsidRPr="00EF439B" w:rsidRDefault="006C1F68" w:rsidP="006C1F68">
      <w:pPr>
        <w:autoSpaceDE w:val="0"/>
        <w:autoSpaceDN w:val="0"/>
        <w:adjustRightInd w:val="0"/>
        <w:spacing w:after="0" w:line="240" w:lineRule="auto"/>
        <w:ind w:firstLine="720"/>
        <w:rPr>
          <w:rFonts w:ascii="Times New Roman" w:hAnsi="Times New Roman" w:cs="Times New Roman"/>
          <w:sz w:val="24"/>
          <w:szCs w:val="24"/>
        </w:rPr>
      </w:pPr>
    </w:p>
    <w:p w:rsidR="00EA17D6" w:rsidRPr="00EF439B" w:rsidRDefault="00B838DA" w:rsidP="006C1F6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14</w:t>
      </w:r>
      <w:r w:rsidR="00EA17D6" w:rsidRPr="00EF439B">
        <w:rPr>
          <w:rFonts w:ascii="Times New Roman" w:hAnsi="Times New Roman" w:cs="Times New Roman"/>
          <w:b/>
          <w:sz w:val="24"/>
          <w:szCs w:val="24"/>
        </w:rPr>
        <w:t>. GOVERNING LAW, CONSTRUCTION, VENUE AND JURISDICTION.</w:t>
      </w:r>
      <w:r w:rsidR="00EA17D6" w:rsidRPr="00EF439B">
        <w:rPr>
          <w:rFonts w:ascii="Times New Roman" w:hAnsi="Times New Roman" w:cs="Times New Roman"/>
          <w:sz w:val="24"/>
          <w:szCs w:val="24"/>
        </w:rPr>
        <w:t xml:space="preserve"> This</w:t>
      </w:r>
    </w:p>
    <w:p w:rsidR="00EA17D6" w:rsidRPr="00EF439B" w:rsidRDefault="00EA17D6" w:rsidP="00EA17D6">
      <w:pPr>
        <w:autoSpaceDE w:val="0"/>
        <w:autoSpaceDN w:val="0"/>
        <w:adjustRightInd w:val="0"/>
        <w:spacing w:after="0" w:line="240" w:lineRule="auto"/>
        <w:rPr>
          <w:rFonts w:ascii="Times New Roman" w:hAnsi="Times New Roman" w:cs="Times New Roman"/>
          <w:sz w:val="24"/>
          <w:szCs w:val="24"/>
        </w:rPr>
      </w:pPr>
      <w:r w:rsidRPr="00EF439B">
        <w:rPr>
          <w:rFonts w:ascii="Times New Roman" w:hAnsi="Times New Roman" w:cs="Times New Roman"/>
          <w:sz w:val="24"/>
          <w:szCs w:val="24"/>
        </w:rPr>
        <w:t>Agreement shall in all respects be governed by and interpreted, construed and enforce</w:t>
      </w:r>
      <w:r w:rsidR="00270D90" w:rsidRPr="00EF439B">
        <w:rPr>
          <w:rFonts w:ascii="Times New Roman" w:hAnsi="Times New Roman" w:cs="Times New Roman"/>
          <w:sz w:val="24"/>
          <w:szCs w:val="24"/>
        </w:rPr>
        <w:t xml:space="preserve">d in </w:t>
      </w:r>
      <w:r w:rsidRPr="00EF439B">
        <w:rPr>
          <w:rFonts w:ascii="Times New Roman" w:hAnsi="Times New Roman" w:cs="Times New Roman"/>
          <w:sz w:val="24"/>
          <w:szCs w:val="24"/>
        </w:rPr>
        <w:t>accordance with the laws of the United States and of the State o</w:t>
      </w:r>
      <w:r w:rsidR="00270D90" w:rsidRPr="00EF439B">
        <w:rPr>
          <w:rFonts w:ascii="Times New Roman" w:hAnsi="Times New Roman" w:cs="Times New Roman"/>
          <w:sz w:val="24"/>
          <w:szCs w:val="24"/>
        </w:rPr>
        <w:t xml:space="preserve">f Minnesota. Every provision of this Agreement </w:t>
      </w:r>
      <w:r w:rsidRPr="00EF439B">
        <w:rPr>
          <w:rFonts w:ascii="Times New Roman" w:hAnsi="Times New Roman" w:cs="Times New Roman"/>
          <w:sz w:val="24"/>
          <w:szCs w:val="24"/>
        </w:rPr>
        <w:t xml:space="preserve">shall be construed, to the extent possible, so as to be valid and enforceable. If </w:t>
      </w:r>
      <w:r w:rsidR="00270D90" w:rsidRPr="00EF439B">
        <w:rPr>
          <w:rFonts w:ascii="Times New Roman" w:hAnsi="Times New Roman" w:cs="Times New Roman"/>
          <w:sz w:val="24"/>
          <w:szCs w:val="24"/>
        </w:rPr>
        <w:t xml:space="preserve">any </w:t>
      </w:r>
      <w:r w:rsidRPr="00EF439B">
        <w:rPr>
          <w:rFonts w:ascii="Times New Roman" w:hAnsi="Times New Roman" w:cs="Times New Roman"/>
          <w:sz w:val="24"/>
          <w:szCs w:val="24"/>
        </w:rPr>
        <w:t>provision of this Agreement so construed is held by a court of compet</w:t>
      </w:r>
      <w:r w:rsidR="00270D90" w:rsidRPr="00EF439B">
        <w:rPr>
          <w:rFonts w:ascii="Times New Roman" w:hAnsi="Times New Roman" w:cs="Times New Roman"/>
          <w:sz w:val="24"/>
          <w:szCs w:val="24"/>
        </w:rPr>
        <w:t xml:space="preserve">ent jurisdiction to be invalid, </w:t>
      </w:r>
      <w:r w:rsidRPr="00EF439B">
        <w:rPr>
          <w:rFonts w:ascii="Times New Roman" w:hAnsi="Times New Roman" w:cs="Times New Roman"/>
          <w:sz w:val="24"/>
          <w:szCs w:val="24"/>
        </w:rPr>
        <w:t>illegal or otherwise unenforceable, such provision shall be deem</w:t>
      </w:r>
      <w:r w:rsidR="00270D90" w:rsidRPr="00EF439B">
        <w:rPr>
          <w:rFonts w:ascii="Times New Roman" w:hAnsi="Times New Roman" w:cs="Times New Roman"/>
          <w:sz w:val="24"/>
          <w:szCs w:val="24"/>
        </w:rPr>
        <w:t xml:space="preserve">ed severed from this Agreement, </w:t>
      </w:r>
      <w:r w:rsidRPr="00EF439B">
        <w:rPr>
          <w:rFonts w:ascii="Times New Roman" w:hAnsi="Times New Roman" w:cs="Times New Roman"/>
          <w:sz w:val="24"/>
          <w:szCs w:val="24"/>
        </w:rPr>
        <w:t>and all other provisions shall remain in full force and effect. Any actio</w:t>
      </w:r>
      <w:r w:rsidR="00270D90" w:rsidRPr="00EF439B">
        <w:rPr>
          <w:rFonts w:ascii="Times New Roman" w:hAnsi="Times New Roman" w:cs="Times New Roman"/>
          <w:sz w:val="24"/>
          <w:szCs w:val="24"/>
        </w:rPr>
        <w:t xml:space="preserve">n arising out of or relating to </w:t>
      </w:r>
      <w:r w:rsidRPr="00EF439B">
        <w:rPr>
          <w:rFonts w:ascii="Times New Roman" w:hAnsi="Times New Roman" w:cs="Times New Roman"/>
          <w:sz w:val="24"/>
          <w:szCs w:val="24"/>
        </w:rPr>
        <w:t>this Agr</w:t>
      </w:r>
      <w:r w:rsidR="00270D90" w:rsidRPr="00EF439B">
        <w:rPr>
          <w:rFonts w:ascii="Times New Roman" w:hAnsi="Times New Roman" w:cs="Times New Roman"/>
          <w:sz w:val="24"/>
          <w:szCs w:val="24"/>
        </w:rPr>
        <w:t xml:space="preserve">eement, its </w:t>
      </w:r>
      <w:r w:rsidRPr="00EF439B">
        <w:rPr>
          <w:rFonts w:ascii="Times New Roman" w:hAnsi="Times New Roman" w:cs="Times New Roman"/>
          <w:sz w:val="24"/>
          <w:szCs w:val="24"/>
        </w:rPr>
        <w:t xml:space="preserve">performance, enforcement or breach will be </w:t>
      </w:r>
      <w:proofErr w:type="spellStart"/>
      <w:r w:rsidRPr="00EF439B">
        <w:rPr>
          <w:rFonts w:ascii="Times New Roman" w:hAnsi="Times New Roman" w:cs="Times New Roman"/>
          <w:sz w:val="24"/>
          <w:szCs w:val="24"/>
        </w:rPr>
        <w:t>ven</w:t>
      </w:r>
      <w:r w:rsidR="00270D90" w:rsidRPr="00EF439B">
        <w:rPr>
          <w:rFonts w:ascii="Times New Roman" w:hAnsi="Times New Roman" w:cs="Times New Roman"/>
          <w:sz w:val="24"/>
          <w:szCs w:val="24"/>
        </w:rPr>
        <w:t>ued</w:t>
      </w:r>
      <w:proofErr w:type="spellEnd"/>
      <w:r w:rsidR="00270D90" w:rsidRPr="00EF439B">
        <w:rPr>
          <w:rFonts w:ascii="Times New Roman" w:hAnsi="Times New Roman" w:cs="Times New Roman"/>
          <w:sz w:val="24"/>
          <w:szCs w:val="24"/>
        </w:rPr>
        <w:t xml:space="preserve"> in a state or federal court situated within the state </w:t>
      </w:r>
      <w:r w:rsidRPr="00EF439B">
        <w:rPr>
          <w:rFonts w:ascii="Times New Roman" w:hAnsi="Times New Roman" w:cs="Times New Roman"/>
          <w:sz w:val="24"/>
          <w:szCs w:val="24"/>
        </w:rPr>
        <w:t>of Minnesota. U</w:t>
      </w:r>
      <w:r w:rsidR="002E3528">
        <w:rPr>
          <w:rFonts w:ascii="Times New Roman" w:hAnsi="Times New Roman" w:cs="Times New Roman"/>
          <w:sz w:val="24"/>
          <w:szCs w:val="24"/>
        </w:rPr>
        <w:t>ser</w:t>
      </w:r>
      <w:r w:rsidRPr="00EF439B">
        <w:rPr>
          <w:rFonts w:ascii="Times New Roman" w:hAnsi="Times New Roman" w:cs="Times New Roman"/>
          <w:sz w:val="24"/>
          <w:szCs w:val="24"/>
        </w:rPr>
        <w:t xml:space="preserve"> hereby irrevocably con</w:t>
      </w:r>
      <w:r w:rsidR="00270D90" w:rsidRPr="00EF439B">
        <w:rPr>
          <w:rFonts w:ascii="Times New Roman" w:hAnsi="Times New Roman" w:cs="Times New Roman"/>
          <w:sz w:val="24"/>
          <w:szCs w:val="24"/>
        </w:rPr>
        <w:t xml:space="preserve">sents and submits itself to the </w:t>
      </w:r>
      <w:r w:rsidRPr="00EF439B">
        <w:rPr>
          <w:rFonts w:ascii="Times New Roman" w:hAnsi="Times New Roman" w:cs="Times New Roman"/>
          <w:sz w:val="24"/>
          <w:szCs w:val="24"/>
        </w:rPr>
        <w:t>personal jurisdiction of said courts for that purpose.</w:t>
      </w:r>
    </w:p>
    <w:p w:rsidR="00270D90" w:rsidRPr="00EF439B" w:rsidRDefault="00270D90" w:rsidP="00EA17D6">
      <w:pPr>
        <w:autoSpaceDE w:val="0"/>
        <w:autoSpaceDN w:val="0"/>
        <w:adjustRightInd w:val="0"/>
        <w:spacing w:after="0" w:line="240" w:lineRule="auto"/>
        <w:rPr>
          <w:rFonts w:ascii="Times New Roman" w:hAnsi="Times New Roman" w:cs="Times New Roman"/>
          <w:sz w:val="24"/>
          <w:szCs w:val="24"/>
        </w:rPr>
      </w:pPr>
    </w:p>
    <w:p w:rsidR="00EA17D6" w:rsidRPr="00EF439B" w:rsidRDefault="00B838DA" w:rsidP="00270D9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15</w:t>
      </w:r>
      <w:r w:rsidR="00EA17D6" w:rsidRPr="00EF439B">
        <w:rPr>
          <w:rFonts w:ascii="Times New Roman" w:hAnsi="Times New Roman" w:cs="Times New Roman"/>
          <w:b/>
          <w:sz w:val="24"/>
          <w:szCs w:val="24"/>
        </w:rPr>
        <w:t>. INTEGRATION</w:t>
      </w:r>
      <w:r w:rsidR="00EA17D6" w:rsidRPr="00EF439B">
        <w:rPr>
          <w:rFonts w:ascii="Times New Roman" w:hAnsi="Times New Roman" w:cs="Times New Roman"/>
          <w:sz w:val="24"/>
          <w:szCs w:val="24"/>
        </w:rPr>
        <w:t>. This Agreement sets forth the entire Agreement and understanding</w:t>
      </w:r>
      <w:r w:rsidR="00270D90" w:rsidRPr="00EF439B">
        <w:rPr>
          <w:rFonts w:ascii="Times New Roman" w:hAnsi="Times New Roman" w:cs="Times New Roman"/>
          <w:sz w:val="24"/>
          <w:szCs w:val="24"/>
        </w:rPr>
        <w:t xml:space="preserve"> </w:t>
      </w:r>
      <w:r w:rsidR="00EA17D6" w:rsidRPr="00EF439B">
        <w:rPr>
          <w:rFonts w:ascii="Times New Roman" w:hAnsi="Times New Roman" w:cs="Times New Roman"/>
          <w:sz w:val="24"/>
          <w:szCs w:val="24"/>
        </w:rPr>
        <w:t>between the Parties regarding the subject matter hereof and supers</w:t>
      </w:r>
      <w:r w:rsidR="00270D90" w:rsidRPr="00EF439B">
        <w:rPr>
          <w:rFonts w:ascii="Times New Roman" w:hAnsi="Times New Roman" w:cs="Times New Roman"/>
          <w:sz w:val="24"/>
          <w:szCs w:val="24"/>
        </w:rPr>
        <w:t xml:space="preserve">edes any prior representations, </w:t>
      </w:r>
      <w:r w:rsidR="00EA17D6" w:rsidRPr="00EF439B">
        <w:rPr>
          <w:rFonts w:ascii="Times New Roman" w:hAnsi="Times New Roman" w:cs="Times New Roman"/>
          <w:sz w:val="24"/>
          <w:szCs w:val="24"/>
        </w:rPr>
        <w:t>statements, proposals, negotiations, discussions, understandings, or agreements regard</w:t>
      </w:r>
      <w:r w:rsidR="00270D90" w:rsidRPr="00EF439B">
        <w:rPr>
          <w:rFonts w:ascii="Times New Roman" w:hAnsi="Times New Roman" w:cs="Times New Roman"/>
          <w:sz w:val="24"/>
          <w:szCs w:val="24"/>
        </w:rPr>
        <w:t xml:space="preserve">ing the same </w:t>
      </w:r>
      <w:r w:rsidR="00EA17D6" w:rsidRPr="00EF439B">
        <w:rPr>
          <w:rFonts w:ascii="Times New Roman" w:hAnsi="Times New Roman" w:cs="Times New Roman"/>
          <w:sz w:val="24"/>
          <w:szCs w:val="24"/>
        </w:rPr>
        <w:t>subject matter. Any amendments or modifications to this Agreemen</w:t>
      </w:r>
      <w:r w:rsidR="00270D90" w:rsidRPr="00EF439B">
        <w:rPr>
          <w:rFonts w:ascii="Times New Roman" w:hAnsi="Times New Roman" w:cs="Times New Roman"/>
          <w:sz w:val="24"/>
          <w:szCs w:val="24"/>
        </w:rPr>
        <w:t xml:space="preserve">t shall be in writing signed by </w:t>
      </w:r>
      <w:r w:rsidR="00EA17D6" w:rsidRPr="00EF439B">
        <w:rPr>
          <w:rFonts w:ascii="Times New Roman" w:hAnsi="Times New Roman" w:cs="Times New Roman"/>
          <w:sz w:val="24"/>
          <w:szCs w:val="24"/>
        </w:rPr>
        <w:t>both Parties.</w:t>
      </w:r>
    </w:p>
    <w:p w:rsidR="00270D90" w:rsidRPr="00EF439B" w:rsidRDefault="00270D90" w:rsidP="00270D90">
      <w:pPr>
        <w:autoSpaceDE w:val="0"/>
        <w:autoSpaceDN w:val="0"/>
        <w:adjustRightInd w:val="0"/>
        <w:spacing w:after="0" w:line="240" w:lineRule="auto"/>
        <w:ind w:firstLine="720"/>
        <w:rPr>
          <w:rFonts w:ascii="Times New Roman" w:hAnsi="Times New Roman" w:cs="Times New Roman"/>
          <w:sz w:val="24"/>
          <w:szCs w:val="24"/>
        </w:rPr>
      </w:pPr>
    </w:p>
    <w:p w:rsidR="00EA17D6" w:rsidRPr="00EF439B" w:rsidRDefault="00EA17D6" w:rsidP="00270D90">
      <w:pPr>
        <w:autoSpaceDE w:val="0"/>
        <w:autoSpaceDN w:val="0"/>
        <w:adjustRightInd w:val="0"/>
        <w:spacing w:after="0" w:line="240" w:lineRule="auto"/>
        <w:rPr>
          <w:rFonts w:ascii="Times New Roman" w:hAnsi="Times New Roman" w:cs="Times New Roman"/>
          <w:sz w:val="24"/>
          <w:szCs w:val="24"/>
        </w:rPr>
      </w:pPr>
      <w:r w:rsidRPr="00EF439B">
        <w:rPr>
          <w:rFonts w:ascii="Times New Roman" w:hAnsi="Times New Roman" w:cs="Times New Roman"/>
          <w:sz w:val="24"/>
          <w:szCs w:val="24"/>
        </w:rPr>
        <w:t>IN WITNESS WHEREOF, the Parties have, by their duly aut</w:t>
      </w:r>
      <w:r w:rsidR="00270D90" w:rsidRPr="00EF439B">
        <w:rPr>
          <w:rFonts w:ascii="Times New Roman" w:hAnsi="Times New Roman" w:cs="Times New Roman"/>
          <w:sz w:val="24"/>
          <w:szCs w:val="24"/>
        </w:rPr>
        <w:t xml:space="preserve">horized officers, executed this </w:t>
      </w:r>
      <w:r w:rsidRPr="00EF439B">
        <w:rPr>
          <w:rFonts w:ascii="Times New Roman" w:hAnsi="Times New Roman" w:cs="Times New Roman"/>
          <w:sz w:val="24"/>
          <w:szCs w:val="24"/>
        </w:rPr>
        <w:t>Agreement in duplicate.</w:t>
      </w:r>
    </w:p>
    <w:p w:rsidR="0064286E" w:rsidRDefault="0064286E" w:rsidP="00EA17D6">
      <w:pPr>
        <w:autoSpaceDE w:val="0"/>
        <w:autoSpaceDN w:val="0"/>
        <w:adjustRightInd w:val="0"/>
        <w:spacing w:after="0" w:line="240" w:lineRule="auto"/>
        <w:ind w:firstLine="720"/>
        <w:rPr>
          <w:rFonts w:ascii="Times New Roman" w:hAnsi="Times New Roman" w:cs="Times New Roman"/>
          <w:sz w:val="23"/>
          <w:szCs w:val="23"/>
        </w:rPr>
      </w:pPr>
    </w:p>
    <w:p w:rsidR="00270D90" w:rsidRPr="00EF439B" w:rsidRDefault="00270D90" w:rsidP="00EA17D6">
      <w:pPr>
        <w:autoSpaceDE w:val="0"/>
        <w:autoSpaceDN w:val="0"/>
        <w:adjustRightInd w:val="0"/>
        <w:spacing w:after="0" w:line="240" w:lineRule="auto"/>
        <w:ind w:firstLine="720"/>
        <w:rPr>
          <w:rFonts w:ascii="Times New Roman" w:hAnsi="Times New Roman" w:cs="Times New Roman"/>
          <w:sz w:val="24"/>
          <w:szCs w:val="24"/>
        </w:rPr>
      </w:pPr>
    </w:p>
    <w:p w:rsidR="0064286E" w:rsidRPr="00EF439B" w:rsidRDefault="0064286E" w:rsidP="0064286E">
      <w:pPr>
        <w:autoSpaceDE w:val="0"/>
        <w:autoSpaceDN w:val="0"/>
        <w:adjustRightInd w:val="0"/>
        <w:spacing w:after="0" w:line="240" w:lineRule="auto"/>
        <w:rPr>
          <w:rFonts w:ascii="Times New Roman" w:hAnsi="Times New Roman" w:cs="Times New Roman"/>
          <w:sz w:val="24"/>
          <w:szCs w:val="24"/>
        </w:rPr>
      </w:pPr>
      <w:r w:rsidRPr="00EF439B">
        <w:rPr>
          <w:rFonts w:ascii="Times New Roman" w:hAnsi="Times New Roman" w:cs="Times New Roman"/>
          <w:sz w:val="24"/>
          <w:szCs w:val="24"/>
        </w:rPr>
        <w:t>U</w:t>
      </w:r>
      <w:r w:rsidR="00696518">
        <w:rPr>
          <w:rFonts w:ascii="Times New Roman" w:hAnsi="Times New Roman" w:cs="Times New Roman"/>
          <w:sz w:val="24"/>
          <w:szCs w:val="24"/>
        </w:rPr>
        <w:t>SER</w:t>
      </w:r>
      <w:r w:rsidR="00696518">
        <w:rPr>
          <w:rFonts w:ascii="Times New Roman" w:hAnsi="Times New Roman" w:cs="Times New Roman"/>
          <w:sz w:val="24"/>
          <w:szCs w:val="24"/>
        </w:rPr>
        <w:tab/>
      </w:r>
      <w:r w:rsidR="00696518">
        <w:rPr>
          <w:rFonts w:ascii="Times New Roman" w:hAnsi="Times New Roman" w:cs="Times New Roman"/>
          <w:sz w:val="24"/>
          <w:szCs w:val="24"/>
        </w:rPr>
        <w:tab/>
      </w:r>
      <w:r w:rsidR="00696518">
        <w:rPr>
          <w:rFonts w:ascii="Times New Roman" w:hAnsi="Times New Roman" w:cs="Times New Roman"/>
          <w:sz w:val="24"/>
          <w:szCs w:val="24"/>
        </w:rPr>
        <w:tab/>
      </w:r>
      <w:r w:rsidR="00696518">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t>STATE OF MINNESOTA,</w:t>
      </w:r>
    </w:p>
    <w:p w:rsidR="0064286E" w:rsidRPr="00EF439B" w:rsidRDefault="00696518" w:rsidP="006428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t>STATE COURT ADMINISTRATOR'S</w:t>
      </w:r>
    </w:p>
    <w:p w:rsidR="0064286E" w:rsidRPr="00EF439B" w:rsidRDefault="00696518" w:rsidP="006965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t>OFFICE</w:t>
      </w:r>
    </w:p>
    <w:p w:rsidR="00270D90" w:rsidRPr="00EF439B" w:rsidRDefault="00270D90" w:rsidP="0064286E">
      <w:pPr>
        <w:autoSpaceDE w:val="0"/>
        <w:autoSpaceDN w:val="0"/>
        <w:adjustRightInd w:val="0"/>
        <w:spacing w:after="0" w:line="240" w:lineRule="auto"/>
        <w:rPr>
          <w:rFonts w:ascii="Times New Roman" w:hAnsi="Times New Roman" w:cs="Times New Roman"/>
          <w:sz w:val="24"/>
          <w:szCs w:val="24"/>
        </w:rPr>
      </w:pPr>
    </w:p>
    <w:p w:rsidR="00270D90" w:rsidRPr="00EF439B" w:rsidRDefault="00270D90" w:rsidP="0064286E">
      <w:pPr>
        <w:autoSpaceDE w:val="0"/>
        <w:autoSpaceDN w:val="0"/>
        <w:adjustRightInd w:val="0"/>
        <w:spacing w:after="0" w:line="240" w:lineRule="auto"/>
        <w:rPr>
          <w:rFonts w:ascii="Times New Roman" w:hAnsi="Times New Roman" w:cs="Times New Roman"/>
          <w:sz w:val="24"/>
          <w:szCs w:val="24"/>
        </w:rPr>
      </w:pPr>
    </w:p>
    <w:p w:rsidR="0064286E" w:rsidRPr="00EF439B" w:rsidRDefault="0064286E" w:rsidP="0064286E">
      <w:pPr>
        <w:autoSpaceDE w:val="0"/>
        <w:autoSpaceDN w:val="0"/>
        <w:adjustRightInd w:val="0"/>
        <w:spacing w:after="0" w:line="240" w:lineRule="auto"/>
        <w:rPr>
          <w:rFonts w:ascii="Times New Roman" w:hAnsi="Times New Roman" w:cs="Times New Roman"/>
          <w:sz w:val="24"/>
          <w:szCs w:val="24"/>
        </w:rPr>
      </w:pPr>
      <w:r w:rsidRPr="00EF439B">
        <w:rPr>
          <w:rFonts w:ascii="Times New Roman" w:eastAsia="HiddenHorzOCR" w:hAnsi="Times New Roman" w:cs="Times New Roman"/>
          <w:sz w:val="24"/>
          <w:szCs w:val="24"/>
        </w:rPr>
        <w:t>By</w:t>
      </w:r>
      <w:r w:rsidR="00270D90" w:rsidRPr="00EF439B">
        <w:rPr>
          <w:rFonts w:ascii="Times New Roman" w:eastAsia="HiddenHorzOCR" w:hAnsi="Times New Roman" w:cs="Times New Roman"/>
          <w:sz w:val="24"/>
          <w:szCs w:val="24"/>
        </w:rPr>
        <w:t>:</w:t>
      </w:r>
      <w:r w:rsidR="00270D90" w:rsidRPr="00EF439B">
        <w:rPr>
          <w:rFonts w:ascii="Times New Roman" w:eastAsia="HiddenHorzOCR" w:hAnsi="Times New Roman" w:cs="Times New Roman"/>
          <w:sz w:val="24"/>
          <w:szCs w:val="24"/>
        </w:rPr>
        <w:tab/>
      </w:r>
      <w:r w:rsidR="00270D90" w:rsidRPr="00EF439B">
        <w:rPr>
          <w:rFonts w:ascii="Times New Roman" w:eastAsia="HiddenHorzOCR" w:hAnsi="Times New Roman" w:cs="Times New Roman"/>
          <w:sz w:val="24"/>
          <w:szCs w:val="24"/>
        </w:rPr>
        <w:tab/>
      </w:r>
      <w:r w:rsidR="00270D90" w:rsidRPr="00EF439B">
        <w:rPr>
          <w:rFonts w:ascii="Times New Roman" w:eastAsia="HiddenHorzOCR" w:hAnsi="Times New Roman" w:cs="Times New Roman"/>
          <w:sz w:val="24"/>
          <w:szCs w:val="24"/>
        </w:rPr>
        <w:tab/>
      </w:r>
      <w:r w:rsidR="00270D90" w:rsidRPr="00EF439B">
        <w:rPr>
          <w:rFonts w:ascii="Times New Roman" w:eastAsia="HiddenHorzOCR" w:hAnsi="Times New Roman" w:cs="Times New Roman"/>
          <w:sz w:val="24"/>
          <w:szCs w:val="24"/>
        </w:rPr>
        <w:tab/>
      </w:r>
      <w:r w:rsidR="00270D90" w:rsidRPr="00EF439B">
        <w:rPr>
          <w:rFonts w:ascii="Times New Roman" w:eastAsia="HiddenHorzOCR" w:hAnsi="Times New Roman" w:cs="Times New Roman"/>
          <w:sz w:val="24"/>
          <w:szCs w:val="24"/>
        </w:rPr>
        <w:tab/>
      </w:r>
      <w:r w:rsidR="00270D90" w:rsidRPr="00EF439B">
        <w:rPr>
          <w:rFonts w:ascii="Times New Roman" w:eastAsia="HiddenHorzOCR" w:hAnsi="Times New Roman" w:cs="Times New Roman"/>
          <w:sz w:val="24"/>
          <w:szCs w:val="24"/>
        </w:rPr>
        <w:tab/>
      </w:r>
      <w:r w:rsidR="00270D90" w:rsidRPr="00EF439B">
        <w:rPr>
          <w:rFonts w:ascii="Times New Roman" w:eastAsia="HiddenHorzOCR" w:hAnsi="Times New Roman" w:cs="Times New Roman"/>
          <w:sz w:val="24"/>
          <w:szCs w:val="24"/>
        </w:rPr>
        <w:tab/>
      </w:r>
      <w:r w:rsidR="00270D90" w:rsidRPr="00EF439B">
        <w:rPr>
          <w:rFonts w:ascii="Times New Roman" w:hAnsi="Times New Roman" w:cs="Times New Roman"/>
          <w:sz w:val="24"/>
          <w:szCs w:val="24"/>
        </w:rPr>
        <w:t>By:</w:t>
      </w:r>
    </w:p>
    <w:p w:rsidR="00270D90" w:rsidRPr="00EF439B" w:rsidRDefault="00270D90" w:rsidP="0064286E">
      <w:pPr>
        <w:autoSpaceDE w:val="0"/>
        <w:autoSpaceDN w:val="0"/>
        <w:adjustRightInd w:val="0"/>
        <w:spacing w:after="0" w:line="240" w:lineRule="auto"/>
        <w:rPr>
          <w:rFonts w:ascii="Times New Roman" w:eastAsia="HiddenHorzOCR" w:hAnsi="Times New Roman" w:cs="Times New Roman"/>
          <w:sz w:val="24"/>
          <w:szCs w:val="24"/>
        </w:rPr>
      </w:pPr>
    </w:p>
    <w:p w:rsidR="00270D90" w:rsidRPr="00EF439B" w:rsidRDefault="0064286E" w:rsidP="0064286E">
      <w:pPr>
        <w:autoSpaceDE w:val="0"/>
        <w:autoSpaceDN w:val="0"/>
        <w:adjustRightInd w:val="0"/>
        <w:spacing w:after="0" w:line="240" w:lineRule="auto"/>
        <w:rPr>
          <w:rFonts w:ascii="Times New Roman" w:hAnsi="Times New Roman" w:cs="Times New Roman"/>
          <w:sz w:val="24"/>
          <w:szCs w:val="24"/>
        </w:rPr>
      </w:pPr>
      <w:r w:rsidRPr="00EF439B">
        <w:rPr>
          <w:rFonts w:ascii="Times New Roman" w:hAnsi="Times New Roman" w:cs="Times New Roman"/>
          <w:sz w:val="24"/>
          <w:szCs w:val="24"/>
        </w:rPr>
        <w:t>Title:</w:t>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t>Title:</w:t>
      </w:r>
    </w:p>
    <w:p w:rsidR="0064286E" w:rsidRPr="00EF439B" w:rsidRDefault="0064286E" w:rsidP="0064286E">
      <w:pPr>
        <w:autoSpaceDE w:val="0"/>
        <w:autoSpaceDN w:val="0"/>
        <w:adjustRightInd w:val="0"/>
        <w:spacing w:after="0" w:line="240" w:lineRule="auto"/>
        <w:rPr>
          <w:rFonts w:ascii="Times New Roman" w:hAnsi="Times New Roman" w:cs="Times New Roman"/>
          <w:sz w:val="24"/>
          <w:szCs w:val="24"/>
        </w:rPr>
      </w:pPr>
      <w:r w:rsidRPr="00EF439B">
        <w:rPr>
          <w:rFonts w:ascii="Times New Roman" w:hAnsi="Times New Roman" w:cs="Times New Roman"/>
          <w:sz w:val="24"/>
          <w:szCs w:val="24"/>
        </w:rPr>
        <w:t xml:space="preserve"> </w:t>
      </w:r>
    </w:p>
    <w:p w:rsidR="0064286E" w:rsidRPr="00EF439B" w:rsidRDefault="0064286E" w:rsidP="0064286E">
      <w:pPr>
        <w:autoSpaceDE w:val="0"/>
        <w:autoSpaceDN w:val="0"/>
        <w:adjustRightInd w:val="0"/>
        <w:spacing w:after="0" w:line="240" w:lineRule="auto"/>
        <w:rPr>
          <w:rFonts w:ascii="Arial" w:hAnsi="Arial" w:cs="Arial"/>
          <w:sz w:val="24"/>
          <w:szCs w:val="24"/>
        </w:rPr>
      </w:pPr>
      <w:r w:rsidRPr="00EF439B">
        <w:rPr>
          <w:rFonts w:ascii="Times New Roman" w:hAnsi="Times New Roman" w:cs="Times New Roman"/>
          <w:sz w:val="24"/>
          <w:szCs w:val="24"/>
        </w:rPr>
        <w:t xml:space="preserve">Date: </w:t>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r>
      <w:r w:rsidR="00270D90" w:rsidRPr="00EF439B">
        <w:rPr>
          <w:rFonts w:ascii="Times New Roman" w:hAnsi="Times New Roman" w:cs="Times New Roman"/>
          <w:sz w:val="24"/>
          <w:szCs w:val="24"/>
        </w:rPr>
        <w:tab/>
        <w:t xml:space="preserve">Date: </w:t>
      </w:r>
    </w:p>
    <w:p w:rsidR="00270D90" w:rsidRPr="00EF439B" w:rsidRDefault="00270D90" w:rsidP="0064286E">
      <w:pPr>
        <w:autoSpaceDE w:val="0"/>
        <w:autoSpaceDN w:val="0"/>
        <w:adjustRightInd w:val="0"/>
        <w:spacing w:after="0" w:line="240" w:lineRule="auto"/>
        <w:rPr>
          <w:rFonts w:ascii="Times New Roman" w:hAnsi="Times New Roman" w:cs="Times New Roman"/>
          <w:sz w:val="24"/>
          <w:szCs w:val="24"/>
        </w:rPr>
      </w:pPr>
    </w:p>
    <w:p w:rsidR="0064286E" w:rsidRPr="00EF439B" w:rsidRDefault="0064286E" w:rsidP="0064286E">
      <w:pPr>
        <w:autoSpaceDE w:val="0"/>
        <w:autoSpaceDN w:val="0"/>
        <w:adjustRightInd w:val="0"/>
        <w:spacing w:after="0" w:line="240" w:lineRule="auto"/>
        <w:ind w:firstLine="720"/>
        <w:rPr>
          <w:rFonts w:ascii="Times New Roman" w:hAnsi="Times New Roman" w:cs="Times New Roman"/>
          <w:sz w:val="24"/>
          <w:szCs w:val="24"/>
        </w:rPr>
      </w:pPr>
    </w:p>
    <w:sectPr w:rsidR="0064286E" w:rsidRPr="00EF439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E4D" w:rsidRDefault="00385E4D" w:rsidP="00E356BE">
      <w:pPr>
        <w:spacing w:after="0" w:line="240" w:lineRule="auto"/>
      </w:pPr>
      <w:r>
        <w:separator/>
      </w:r>
    </w:p>
  </w:endnote>
  <w:endnote w:type="continuationSeparator" w:id="0">
    <w:p w:rsidR="00385E4D" w:rsidRDefault="00385E4D" w:rsidP="00E35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E4D" w:rsidRPr="00696518" w:rsidRDefault="00385E4D">
    <w:pPr>
      <w:pStyle w:val="Footer"/>
      <w:rPr>
        <w:rFonts w:ascii="Times New Roman" w:hAnsi="Times New Roman" w:cs="Times New Roman"/>
        <w:sz w:val="20"/>
        <w:szCs w:val="20"/>
      </w:rPr>
    </w:pPr>
    <w:r w:rsidRPr="00E356BE">
      <w:rPr>
        <w:rFonts w:ascii="Times New Roman" w:hAnsi="Times New Roman" w:cs="Times New Roman"/>
        <w:sz w:val="20"/>
        <w:szCs w:val="20"/>
      </w:rPr>
      <w:t xml:space="preserve">SCAO </w:t>
    </w:r>
    <w:r>
      <w:rPr>
        <w:rFonts w:ascii="Times New Roman" w:hAnsi="Times New Roman" w:cs="Times New Roman"/>
        <w:sz w:val="20"/>
        <w:szCs w:val="20"/>
      </w:rPr>
      <w:t xml:space="preserve">Bulk Data Verification and Indemnification </w:t>
    </w:r>
    <w:r w:rsidRPr="00E356BE">
      <w:rPr>
        <w:rFonts w:ascii="Times New Roman" w:hAnsi="Times New Roman" w:cs="Times New Roman"/>
        <w:sz w:val="20"/>
        <w:szCs w:val="20"/>
      </w:rPr>
      <w:t xml:space="preserve">Agreement – </w:t>
    </w:r>
    <w:r w:rsidR="00676EE3">
      <w:rPr>
        <w:rFonts w:ascii="Times New Roman" w:hAnsi="Times New Roman" w:cs="Times New Roman"/>
        <w:sz w:val="20"/>
        <w:szCs w:val="20"/>
      </w:rPr>
      <w:t>August</w:t>
    </w:r>
    <w:r w:rsidR="00DA743D">
      <w:rPr>
        <w:rFonts w:ascii="Times New Roman" w:hAnsi="Times New Roman" w:cs="Times New Roman"/>
        <w:sz w:val="20"/>
        <w:szCs w:val="20"/>
      </w:rPr>
      <w:t xml:space="preserve"> 1</w:t>
    </w:r>
    <w:r w:rsidRPr="00E356BE">
      <w:rPr>
        <w:rFonts w:ascii="Times New Roman" w:hAnsi="Times New Roman" w:cs="Times New Roman"/>
        <w:sz w:val="20"/>
        <w:szCs w:val="20"/>
      </w:rPr>
      <w:t>, 201</w:t>
    </w:r>
    <w:r w:rsidR="00676EE3">
      <w:rPr>
        <w:rFonts w:ascii="Times New Roman" w:hAnsi="Times New Roman" w:cs="Times New Roman"/>
        <w:sz w:val="20"/>
        <w:szCs w:val="20"/>
      </w:rPr>
      <w:t>6</w:t>
    </w:r>
    <w:r>
      <w:rPr>
        <w:rFonts w:ascii="Times New Roman" w:hAnsi="Times New Roman" w:cs="Times New Roman"/>
        <w:sz w:val="20"/>
        <w:szCs w:val="20"/>
      </w:rPr>
      <w:tab/>
    </w:r>
    <w:sdt>
      <w:sdtPr>
        <w:id w:val="1232650798"/>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669238322"/>
            <w:docPartObj>
              <w:docPartGallery w:val="Page Numbers (Top of Page)"/>
              <w:docPartUnique/>
            </w:docPartObj>
          </w:sdtPr>
          <w:sdtEndPr/>
          <w:sdtContent>
            <w:r w:rsidRPr="00E356BE">
              <w:rPr>
                <w:rFonts w:ascii="Times New Roman" w:hAnsi="Times New Roman" w:cs="Times New Roman"/>
              </w:rPr>
              <w:t xml:space="preserve">Page </w:t>
            </w:r>
            <w:r w:rsidRPr="00E356BE">
              <w:rPr>
                <w:rFonts w:ascii="Times New Roman" w:hAnsi="Times New Roman" w:cs="Times New Roman"/>
                <w:b/>
                <w:bCs/>
                <w:sz w:val="24"/>
                <w:szCs w:val="24"/>
              </w:rPr>
              <w:fldChar w:fldCharType="begin"/>
            </w:r>
            <w:r w:rsidRPr="00E356BE">
              <w:rPr>
                <w:rFonts w:ascii="Times New Roman" w:hAnsi="Times New Roman" w:cs="Times New Roman"/>
                <w:b/>
                <w:bCs/>
              </w:rPr>
              <w:instrText xml:space="preserve"> PAGE </w:instrText>
            </w:r>
            <w:r w:rsidRPr="00E356BE">
              <w:rPr>
                <w:rFonts w:ascii="Times New Roman" w:hAnsi="Times New Roman" w:cs="Times New Roman"/>
                <w:b/>
                <w:bCs/>
                <w:sz w:val="24"/>
                <w:szCs w:val="24"/>
              </w:rPr>
              <w:fldChar w:fldCharType="separate"/>
            </w:r>
            <w:r w:rsidR="009B576D">
              <w:rPr>
                <w:rFonts w:ascii="Times New Roman" w:hAnsi="Times New Roman" w:cs="Times New Roman"/>
                <w:b/>
                <w:bCs/>
                <w:noProof/>
              </w:rPr>
              <w:t>4</w:t>
            </w:r>
            <w:r w:rsidRPr="00E356BE">
              <w:rPr>
                <w:rFonts w:ascii="Times New Roman" w:hAnsi="Times New Roman" w:cs="Times New Roman"/>
                <w:b/>
                <w:bCs/>
                <w:sz w:val="24"/>
                <w:szCs w:val="24"/>
              </w:rPr>
              <w:fldChar w:fldCharType="end"/>
            </w:r>
            <w:r w:rsidRPr="00E356BE">
              <w:rPr>
                <w:rFonts w:ascii="Times New Roman" w:hAnsi="Times New Roman" w:cs="Times New Roman"/>
              </w:rPr>
              <w:t xml:space="preserve"> of </w:t>
            </w:r>
            <w:r w:rsidRPr="00E356BE">
              <w:rPr>
                <w:rFonts w:ascii="Times New Roman" w:hAnsi="Times New Roman" w:cs="Times New Roman"/>
                <w:b/>
                <w:bCs/>
                <w:sz w:val="24"/>
                <w:szCs w:val="24"/>
              </w:rPr>
              <w:fldChar w:fldCharType="begin"/>
            </w:r>
            <w:r w:rsidRPr="00E356BE">
              <w:rPr>
                <w:rFonts w:ascii="Times New Roman" w:hAnsi="Times New Roman" w:cs="Times New Roman"/>
                <w:b/>
                <w:bCs/>
              </w:rPr>
              <w:instrText xml:space="preserve"> NUMPAGES  </w:instrText>
            </w:r>
            <w:r w:rsidRPr="00E356BE">
              <w:rPr>
                <w:rFonts w:ascii="Times New Roman" w:hAnsi="Times New Roman" w:cs="Times New Roman"/>
                <w:b/>
                <w:bCs/>
                <w:sz w:val="24"/>
                <w:szCs w:val="24"/>
              </w:rPr>
              <w:fldChar w:fldCharType="separate"/>
            </w:r>
            <w:r w:rsidR="009B576D">
              <w:rPr>
                <w:rFonts w:ascii="Times New Roman" w:hAnsi="Times New Roman" w:cs="Times New Roman"/>
                <w:b/>
                <w:bCs/>
                <w:noProof/>
              </w:rPr>
              <w:t>4</w:t>
            </w:r>
            <w:r w:rsidRPr="00E356BE">
              <w:rPr>
                <w:rFonts w:ascii="Times New Roman" w:hAnsi="Times New Roman" w:cs="Times New Roman"/>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E4D" w:rsidRDefault="00385E4D" w:rsidP="00E356BE">
      <w:pPr>
        <w:spacing w:after="0" w:line="240" w:lineRule="auto"/>
      </w:pPr>
      <w:r>
        <w:separator/>
      </w:r>
    </w:p>
  </w:footnote>
  <w:footnote w:type="continuationSeparator" w:id="0">
    <w:p w:rsidR="00385E4D" w:rsidRDefault="00385E4D" w:rsidP="00E356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64C1"/>
    <w:multiLevelType w:val="hybridMultilevel"/>
    <w:tmpl w:val="A00A4698"/>
    <w:lvl w:ilvl="0" w:tplc="001EE5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son, Michael">
    <w15:presenceInfo w15:providerId="AD" w15:userId="S-1-5-21-1960408961-308236825-839522115-9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15"/>
    <w:rsid w:val="00050A6B"/>
    <w:rsid w:val="000B596E"/>
    <w:rsid w:val="000C31EB"/>
    <w:rsid w:val="000E35EB"/>
    <w:rsid w:val="001011C6"/>
    <w:rsid w:val="00102387"/>
    <w:rsid w:val="00126F8A"/>
    <w:rsid w:val="0015522B"/>
    <w:rsid w:val="001F5B74"/>
    <w:rsid w:val="00217018"/>
    <w:rsid w:val="00270D90"/>
    <w:rsid w:val="002928EA"/>
    <w:rsid w:val="002E3528"/>
    <w:rsid w:val="003277FE"/>
    <w:rsid w:val="00344D33"/>
    <w:rsid w:val="00360389"/>
    <w:rsid w:val="00370EF7"/>
    <w:rsid w:val="00385E4D"/>
    <w:rsid w:val="003A7DCE"/>
    <w:rsid w:val="003D0B3F"/>
    <w:rsid w:val="00470584"/>
    <w:rsid w:val="004E3563"/>
    <w:rsid w:val="005130E2"/>
    <w:rsid w:val="005165DA"/>
    <w:rsid w:val="00526621"/>
    <w:rsid w:val="005420EA"/>
    <w:rsid w:val="005871EE"/>
    <w:rsid w:val="005922DB"/>
    <w:rsid w:val="005A407D"/>
    <w:rsid w:val="0064286E"/>
    <w:rsid w:val="006469C7"/>
    <w:rsid w:val="00676EE3"/>
    <w:rsid w:val="00696518"/>
    <w:rsid w:val="006C1F68"/>
    <w:rsid w:val="006C319D"/>
    <w:rsid w:val="0072308A"/>
    <w:rsid w:val="00726C15"/>
    <w:rsid w:val="00740377"/>
    <w:rsid w:val="00793ABB"/>
    <w:rsid w:val="007B5AD7"/>
    <w:rsid w:val="00816283"/>
    <w:rsid w:val="00854C92"/>
    <w:rsid w:val="008D088C"/>
    <w:rsid w:val="00947624"/>
    <w:rsid w:val="009B576D"/>
    <w:rsid w:val="009C6537"/>
    <w:rsid w:val="009D071D"/>
    <w:rsid w:val="00B838DA"/>
    <w:rsid w:val="00B9048B"/>
    <w:rsid w:val="00B93CD7"/>
    <w:rsid w:val="00CB71EB"/>
    <w:rsid w:val="00CD7B41"/>
    <w:rsid w:val="00DA6A17"/>
    <w:rsid w:val="00DA743D"/>
    <w:rsid w:val="00DC70BC"/>
    <w:rsid w:val="00DD1500"/>
    <w:rsid w:val="00DF75E3"/>
    <w:rsid w:val="00E356BE"/>
    <w:rsid w:val="00EA17D6"/>
    <w:rsid w:val="00EF1898"/>
    <w:rsid w:val="00EF1C7B"/>
    <w:rsid w:val="00EF439B"/>
    <w:rsid w:val="00F2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0">
    <w:name w:val="CM10"/>
    <w:basedOn w:val="Normal"/>
    <w:next w:val="Normal"/>
    <w:uiPriority w:val="99"/>
    <w:rsid w:val="00726C15"/>
    <w:pPr>
      <w:widowControl w:val="0"/>
      <w:autoSpaceDE w:val="0"/>
      <w:autoSpaceDN w:val="0"/>
      <w:adjustRightInd w:val="0"/>
      <w:spacing w:after="0" w:line="240" w:lineRule="auto"/>
    </w:pPr>
    <w:rPr>
      <w:rFonts w:ascii="Arial" w:eastAsiaTheme="minorEastAsia" w:hAnsi="Arial" w:cs="Arial"/>
      <w:sz w:val="24"/>
      <w:szCs w:val="24"/>
    </w:rPr>
  </w:style>
  <w:style w:type="paragraph" w:styleId="Header">
    <w:name w:val="header"/>
    <w:basedOn w:val="Normal"/>
    <w:link w:val="HeaderChar"/>
    <w:uiPriority w:val="99"/>
    <w:unhideWhenUsed/>
    <w:rsid w:val="00E35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6BE"/>
  </w:style>
  <w:style w:type="paragraph" w:styleId="Footer">
    <w:name w:val="footer"/>
    <w:basedOn w:val="Normal"/>
    <w:link w:val="FooterChar"/>
    <w:uiPriority w:val="99"/>
    <w:unhideWhenUsed/>
    <w:rsid w:val="00E35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6BE"/>
  </w:style>
  <w:style w:type="paragraph" w:styleId="ListParagraph">
    <w:name w:val="List Paragraph"/>
    <w:basedOn w:val="Normal"/>
    <w:uiPriority w:val="34"/>
    <w:qFormat/>
    <w:rsid w:val="00EA17D6"/>
    <w:pPr>
      <w:ind w:left="720"/>
      <w:contextualSpacing/>
    </w:pPr>
  </w:style>
  <w:style w:type="character" w:styleId="CommentReference">
    <w:name w:val="annotation reference"/>
    <w:basedOn w:val="DefaultParagraphFont"/>
    <w:uiPriority w:val="99"/>
    <w:semiHidden/>
    <w:unhideWhenUsed/>
    <w:rsid w:val="005871EE"/>
    <w:rPr>
      <w:sz w:val="16"/>
      <w:szCs w:val="16"/>
    </w:rPr>
  </w:style>
  <w:style w:type="paragraph" w:styleId="CommentText">
    <w:name w:val="annotation text"/>
    <w:basedOn w:val="Normal"/>
    <w:link w:val="CommentTextChar"/>
    <w:uiPriority w:val="99"/>
    <w:semiHidden/>
    <w:unhideWhenUsed/>
    <w:rsid w:val="005871EE"/>
    <w:pPr>
      <w:spacing w:line="240" w:lineRule="auto"/>
    </w:pPr>
    <w:rPr>
      <w:sz w:val="20"/>
      <w:szCs w:val="20"/>
    </w:rPr>
  </w:style>
  <w:style w:type="character" w:customStyle="1" w:styleId="CommentTextChar">
    <w:name w:val="Comment Text Char"/>
    <w:basedOn w:val="DefaultParagraphFont"/>
    <w:link w:val="CommentText"/>
    <w:uiPriority w:val="99"/>
    <w:semiHidden/>
    <w:rsid w:val="005871EE"/>
    <w:rPr>
      <w:sz w:val="20"/>
      <w:szCs w:val="20"/>
    </w:rPr>
  </w:style>
  <w:style w:type="paragraph" w:styleId="CommentSubject">
    <w:name w:val="annotation subject"/>
    <w:basedOn w:val="CommentText"/>
    <w:next w:val="CommentText"/>
    <w:link w:val="CommentSubjectChar"/>
    <w:uiPriority w:val="99"/>
    <w:semiHidden/>
    <w:unhideWhenUsed/>
    <w:rsid w:val="005871EE"/>
    <w:rPr>
      <w:b/>
      <w:bCs/>
    </w:rPr>
  </w:style>
  <w:style w:type="character" w:customStyle="1" w:styleId="CommentSubjectChar">
    <w:name w:val="Comment Subject Char"/>
    <w:basedOn w:val="CommentTextChar"/>
    <w:link w:val="CommentSubject"/>
    <w:uiPriority w:val="99"/>
    <w:semiHidden/>
    <w:rsid w:val="005871EE"/>
    <w:rPr>
      <w:b/>
      <w:bCs/>
      <w:sz w:val="20"/>
      <w:szCs w:val="20"/>
    </w:rPr>
  </w:style>
  <w:style w:type="paragraph" w:styleId="BalloonText">
    <w:name w:val="Balloon Text"/>
    <w:basedOn w:val="Normal"/>
    <w:link w:val="BalloonTextChar"/>
    <w:uiPriority w:val="99"/>
    <w:semiHidden/>
    <w:unhideWhenUsed/>
    <w:rsid w:val="00587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1EE"/>
    <w:rPr>
      <w:rFonts w:ascii="Tahoma" w:hAnsi="Tahoma" w:cs="Tahoma"/>
      <w:sz w:val="16"/>
      <w:szCs w:val="16"/>
    </w:rPr>
  </w:style>
  <w:style w:type="character" w:styleId="Hyperlink">
    <w:name w:val="Hyperlink"/>
    <w:basedOn w:val="DefaultParagraphFont"/>
    <w:uiPriority w:val="99"/>
    <w:unhideWhenUsed/>
    <w:rsid w:val="002E35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0">
    <w:name w:val="CM10"/>
    <w:basedOn w:val="Normal"/>
    <w:next w:val="Normal"/>
    <w:uiPriority w:val="99"/>
    <w:rsid w:val="00726C15"/>
    <w:pPr>
      <w:widowControl w:val="0"/>
      <w:autoSpaceDE w:val="0"/>
      <w:autoSpaceDN w:val="0"/>
      <w:adjustRightInd w:val="0"/>
      <w:spacing w:after="0" w:line="240" w:lineRule="auto"/>
    </w:pPr>
    <w:rPr>
      <w:rFonts w:ascii="Arial" w:eastAsiaTheme="minorEastAsia" w:hAnsi="Arial" w:cs="Arial"/>
      <w:sz w:val="24"/>
      <w:szCs w:val="24"/>
    </w:rPr>
  </w:style>
  <w:style w:type="paragraph" w:styleId="Header">
    <w:name w:val="header"/>
    <w:basedOn w:val="Normal"/>
    <w:link w:val="HeaderChar"/>
    <w:uiPriority w:val="99"/>
    <w:unhideWhenUsed/>
    <w:rsid w:val="00E35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6BE"/>
  </w:style>
  <w:style w:type="paragraph" w:styleId="Footer">
    <w:name w:val="footer"/>
    <w:basedOn w:val="Normal"/>
    <w:link w:val="FooterChar"/>
    <w:uiPriority w:val="99"/>
    <w:unhideWhenUsed/>
    <w:rsid w:val="00E35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6BE"/>
  </w:style>
  <w:style w:type="paragraph" w:styleId="ListParagraph">
    <w:name w:val="List Paragraph"/>
    <w:basedOn w:val="Normal"/>
    <w:uiPriority w:val="34"/>
    <w:qFormat/>
    <w:rsid w:val="00EA17D6"/>
    <w:pPr>
      <w:ind w:left="720"/>
      <w:contextualSpacing/>
    </w:pPr>
  </w:style>
  <w:style w:type="character" w:styleId="CommentReference">
    <w:name w:val="annotation reference"/>
    <w:basedOn w:val="DefaultParagraphFont"/>
    <w:uiPriority w:val="99"/>
    <w:semiHidden/>
    <w:unhideWhenUsed/>
    <w:rsid w:val="005871EE"/>
    <w:rPr>
      <w:sz w:val="16"/>
      <w:szCs w:val="16"/>
    </w:rPr>
  </w:style>
  <w:style w:type="paragraph" w:styleId="CommentText">
    <w:name w:val="annotation text"/>
    <w:basedOn w:val="Normal"/>
    <w:link w:val="CommentTextChar"/>
    <w:uiPriority w:val="99"/>
    <w:semiHidden/>
    <w:unhideWhenUsed/>
    <w:rsid w:val="005871EE"/>
    <w:pPr>
      <w:spacing w:line="240" w:lineRule="auto"/>
    </w:pPr>
    <w:rPr>
      <w:sz w:val="20"/>
      <w:szCs w:val="20"/>
    </w:rPr>
  </w:style>
  <w:style w:type="character" w:customStyle="1" w:styleId="CommentTextChar">
    <w:name w:val="Comment Text Char"/>
    <w:basedOn w:val="DefaultParagraphFont"/>
    <w:link w:val="CommentText"/>
    <w:uiPriority w:val="99"/>
    <w:semiHidden/>
    <w:rsid w:val="005871EE"/>
    <w:rPr>
      <w:sz w:val="20"/>
      <w:szCs w:val="20"/>
    </w:rPr>
  </w:style>
  <w:style w:type="paragraph" w:styleId="CommentSubject">
    <w:name w:val="annotation subject"/>
    <w:basedOn w:val="CommentText"/>
    <w:next w:val="CommentText"/>
    <w:link w:val="CommentSubjectChar"/>
    <w:uiPriority w:val="99"/>
    <w:semiHidden/>
    <w:unhideWhenUsed/>
    <w:rsid w:val="005871EE"/>
    <w:rPr>
      <w:b/>
      <w:bCs/>
    </w:rPr>
  </w:style>
  <w:style w:type="character" w:customStyle="1" w:styleId="CommentSubjectChar">
    <w:name w:val="Comment Subject Char"/>
    <w:basedOn w:val="CommentTextChar"/>
    <w:link w:val="CommentSubject"/>
    <w:uiPriority w:val="99"/>
    <w:semiHidden/>
    <w:rsid w:val="005871EE"/>
    <w:rPr>
      <w:b/>
      <w:bCs/>
      <w:sz w:val="20"/>
      <w:szCs w:val="20"/>
    </w:rPr>
  </w:style>
  <w:style w:type="paragraph" w:styleId="BalloonText">
    <w:name w:val="Balloon Text"/>
    <w:basedOn w:val="Normal"/>
    <w:link w:val="BalloonTextChar"/>
    <w:uiPriority w:val="99"/>
    <w:semiHidden/>
    <w:unhideWhenUsed/>
    <w:rsid w:val="00587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1EE"/>
    <w:rPr>
      <w:rFonts w:ascii="Tahoma" w:hAnsi="Tahoma" w:cs="Tahoma"/>
      <w:sz w:val="16"/>
      <w:szCs w:val="16"/>
    </w:rPr>
  </w:style>
  <w:style w:type="character" w:styleId="Hyperlink">
    <w:name w:val="Hyperlink"/>
    <w:basedOn w:val="DefaultParagraphFont"/>
    <w:uiPriority w:val="99"/>
    <w:unhideWhenUsed/>
    <w:rsid w:val="002E35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71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ncourts.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MN Judicial Branch</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Paul A.</dc:creator>
  <cp:lastModifiedBy>Webster, MaryJo</cp:lastModifiedBy>
  <cp:revision>5</cp:revision>
  <cp:lastPrinted>2016-10-17T13:43:00Z</cp:lastPrinted>
  <dcterms:created xsi:type="dcterms:W3CDTF">2016-08-01T20:41:00Z</dcterms:created>
  <dcterms:modified xsi:type="dcterms:W3CDTF">2016-10-17T13:43:00Z</dcterms:modified>
</cp:coreProperties>
</file>